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48CF6" w14:textId="2F6C33F9" w:rsidR="00F920D8" w:rsidRDefault="00F920D8" w:rsidP="00F920D8">
      <w:pPr>
        <w:pStyle w:val="Title"/>
      </w:pPr>
      <w:r w:rsidRPr="0058564F">
        <w:rPr>
          <w:rStyle w:val="Strong"/>
          <w:b w:val="0"/>
          <w:bCs w:val="0"/>
        </w:rPr>
        <w:t>Impacts of COVID-19 on deprescribing</w:t>
      </w:r>
      <w:r w:rsidR="00D17C29">
        <w:rPr>
          <w:rStyle w:val="Strong"/>
          <w:b w:val="0"/>
          <w:bCs w:val="0"/>
        </w:rPr>
        <w:t xml:space="preserve"> of </w:t>
      </w:r>
      <w:r w:rsidR="00282623">
        <w:rPr>
          <w:rStyle w:val="Strong"/>
          <w:b w:val="0"/>
          <w:bCs w:val="0"/>
        </w:rPr>
        <w:t>A</w:t>
      </w:r>
      <w:r w:rsidR="00D17C29">
        <w:rPr>
          <w:rStyle w:val="Strong"/>
          <w:b w:val="0"/>
          <w:bCs w:val="0"/>
        </w:rPr>
        <w:t xml:space="preserve">ntihypertensive </w:t>
      </w:r>
      <w:r w:rsidR="00282623">
        <w:rPr>
          <w:rStyle w:val="Strong"/>
          <w:b w:val="0"/>
          <w:bCs w:val="0"/>
        </w:rPr>
        <w:t>M</w:t>
      </w:r>
      <w:r w:rsidR="00D17C29">
        <w:rPr>
          <w:rStyle w:val="Strong"/>
          <w:b w:val="0"/>
          <w:bCs w:val="0"/>
        </w:rPr>
        <w:t>edications</w:t>
      </w:r>
      <w:r w:rsidRPr="0058564F">
        <w:rPr>
          <w:rStyle w:val="Strong"/>
          <w:b w:val="0"/>
          <w:bCs w:val="0"/>
        </w:rPr>
        <w:t xml:space="preserve"> in dementia patients: protocol</w:t>
      </w:r>
    </w:p>
    <w:p w14:paraId="0D30B4B4" w14:textId="77777777" w:rsidR="00F920D8" w:rsidRDefault="00F920D8" w:rsidP="00F920D8">
      <w:pPr>
        <w:pStyle w:val="HeadingCustom"/>
      </w:pPr>
      <w:r w:rsidRPr="003C2B1F">
        <w:t>Background</w:t>
      </w:r>
      <w:r>
        <w:t xml:space="preserve"> / Rationale</w:t>
      </w:r>
    </w:p>
    <w:p w14:paraId="702392D2" w14:textId="69EBD5CF" w:rsidR="007A04C9" w:rsidRDefault="00F920D8" w:rsidP="00F920D8">
      <w:r>
        <w:t xml:space="preserve">Many older adults, especially those with dementia, take multiple medications simultaneously (polypharmacy). This has been shown to increase the risk of negative outcomes such as falls, confusion, adverse drug reactions and cognitive impairments </w:t>
      </w:r>
      <w:r>
        <w:fldChar w:fldCharType="begin"/>
      </w:r>
      <w:r>
        <w:instrText xml:space="preserve"> ADDIN EN.CITE &lt;EndNote&gt;&lt;Cite&gt;&lt;Author&gt;Maher&lt;/Author&gt;&lt;RecNum&gt;46&lt;/RecNum&gt;&lt;DisplayText&gt;[1]&lt;/DisplayText&gt;&lt;record&gt;&lt;rec-number&gt;46&lt;/rec-number&gt;&lt;foreign-keys&gt;&lt;key app="EN" db-id="922fv9f5pstzvhevx00ppaf0rtd5d0aatrfx" timestamp="1731664035"&gt;46&lt;/key&gt;&lt;/foreign-keys&gt;&lt;ref-type name="Journal Article"&gt;17&lt;/ref-type&gt;&lt;contributors&gt;&lt;authors&gt;&lt;author&gt;Maher, R. L.&lt;/author&gt;&lt;author&gt;Hanlon, J.&lt;/author&gt;&lt;author&gt;Hajjar, E. R.&lt;/author&gt;&lt;/authors&gt;&lt;/contributors&gt;&lt;titles&gt;&lt;title&gt;Clinical consequences of polypharmacy in elderly&lt;/title&gt;&lt;secondary-title&gt;Expert Opinion on Drug Safety&lt;/secondary-title&gt;&lt;/titles&gt;&lt;periodical&gt;&lt;full-title&gt;Expert Opinion on Drug Safety&lt;/full-title&gt;&lt;/periodical&gt;&lt;pages&gt;57-65&lt;/pages&gt;&lt;volume&gt;13&lt;/volume&gt;&lt;number&gt;1&lt;/number&gt;&lt;dates&gt;&lt;/dates&gt;&lt;accession-num&gt;24073682&lt;/accession-num&gt;&lt;work-type&gt;Research Support, N.I.H., Extramural&amp;#xD;Research Support, U.S. Gov&amp;apos;t, P.H.S.&amp;#xD;Review&lt;/work-type&gt;&lt;urls&gt;&lt;related-urls&gt;&lt;url&gt;https://ovidsp.ovid.com/ovidweb.cgi?T=JS&amp;amp;CSC=Y&amp;amp;NEWS=N&amp;amp;PAGE=fulltext&amp;amp;D=med11&amp;amp;DO=10.1517%2f14740338.2013.827660&lt;/url&gt;&lt;url&gt;https://libkey.io/libraries/1108/openurl?genre=article&amp;amp;aulast=Maher&amp;amp;issn=1474-0338&amp;amp;title=Expert+Opinion+on+Drug+Safety&amp;amp;atitle=Clinical+consequences+of+polypharmacy+in+elderly.&amp;amp;volume=13&amp;amp;issue=1&amp;amp;spage=57&amp;amp;epage=65&amp;amp;date=2014&amp;amp;doi=10.1517%2F14740338.2013.827660&amp;amp;pmid=24073682&amp;amp;sid=OVID:medline&lt;/url&gt;&lt;/related-urls&gt;&lt;/urls&gt;&lt;electronic-resource-num&gt;https://dx.doi.org/10.1517/14740338.2013.827660&lt;/electronic-resource-num&gt;&lt;remote-database-name&gt;MEDLINE&lt;/remote-database-name&gt;&lt;remote-database-provider&gt;Ovid Technologies&lt;/remote-database-provider&gt;&lt;/record&gt;&lt;/Cite&gt;&lt;/EndNote&gt;</w:instrText>
      </w:r>
      <w:r>
        <w:fldChar w:fldCharType="separate"/>
      </w:r>
      <w:r>
        <w:rPr>
          <w:noProof/>
        </w:rPr>
        <w:t>[1]</w:t>
      </w:r>
      <w:r>
        <w:fldChar w:fldCharType="end"/>
      </w:r>
      <w:r>
        <w:t>.</w:t>
      </w:r>
      <w:r w:rsidR="002267D9">
        <w:t xml:space="preserve"> </w:t>
      </w:r>
      <w:r w:rsidR="007C1C06">
        <w:t>Cardiovascular disease is a significant burden in this p</w:t>
      </w:r>
      <w:r w:rsidR="00304093">
        <w:t>o</w:t>
      </w:r>
      <w:r w:rsidR="007C1C06">
        <w:t>pulation</w:t>
      </w:r>
      <w:r w:rsidR="00304093">
        <w:t xml:space="preserve">. Consequently, </w:t>
      </w:r>
      <w:r w:rsidR="00304093" w:rsidRPr="00304093">
        <w:t>antihypertensive medications are commonly prescribed to manage high blood pressure and reduce the risk of cardiovascular events.</w:t>
      </w:r>
      <w:r w:rsidR="00304093">
        <w:t xml:space="preserve"> </w:t>
      </w:r>
      <w:r w:rsidR="00D20524">
        <w:t xml:space="preserve">However, </w:t>
      </w:r>
      <w:r w:rsidR="00717007">
        <w:t xml:space="preserve">observational studies have found </w:t>
      </w:r>
      <w:r w:rsidR="006A4393">
        <w:t>an association between lower blood pressure and cardiovascular mortality</w:t>
      </w:r>
      <w:r w:rsidR="00717007">
        <w:t xml:space="preserve"> </w:t>
      </w:r>
      <w:r w:rsidR="006A4393">
        <w:t xml:space="preserve">especially </w:t>
      </w:r>
      <w:r w:rsidR="00717007">
        <w:t xml:space="preserve">in </w:t>
      </w:r>
      <w:r w:rsidR="00BC433D">
        <w:t>frail patients taking antihypertensive medicines</w:t>
      </w:r>
      <w:r w:rsidR="006D0E1C">
        <w:t xml:space="preserve"> </w:t>
      </w:r>
      <w:r w:rsidR="008B6BBA">
        <w:fldChar w:fldCharType="begin"/>
      </w:r>
      <w:r w:rsidR="008B6BBA">
        <w:instrText xml:space="preserve"> ADDIN EN.CITE &lt;EndNote&gt;&lt;Cite&gt;&lt;Author&gt;Benetos&lt;/Author&gt;&lt;RecNum&gt;90&lt;/RecNum&gt;&lt;DisplayText&gt;[2]&lt;/DisplayText&gt;&lt;record&gt;&lt;rec-number&gt;90&lt;/rec-number&gt;&lt;foreign-keys&gt;&lt;key app="EN" db-id="922fv9f5pstzvhevx00ppaf0rtd5d0aatrfx" timestamp="1757677799"&gt;90&lt;/key&gt;&lt;/foreign-keys&gt;&lt;ref-type name="Journal Article"&gt;17&lt;/ref-type&gt;&lt;contributors&gt;&lt;authors&gt;&lt;author&gt;Athanase Benetos&lt;/author&gt;&lt;author&gt;Sylvie Gautier&lt;/author&gt;&lt;author&gt;Anne Freminet&lt;/author&gt;&lt;author&gt;Alice Metz&lt;/author&gt;&lt;author&gt;Carlos Labat&lt;/author&gt;&lt;author&gt;Ioannis Georgiopoulos&lt;/author&gt;&lt;author&gt;François Bertin-Hugault&lt;/author&gt;&lt;author&gt;Jean-Baptiste Beuscart&lt;/author&gt;&lt;author&gt;Olivier Hanon&lt;/author&gt;&lt;author&gt;Patrick Karcher&lt;/author&gt;&lt;author&gt;Patrick Manckoundia&lt;/author&gt;&lt;author&gt;Jean-Luc Novella&lt;/author&gt;&lt;author&gt;Abdourahmane Diallo&lt;/author&gt;&lt;author&gt;Eric Vicaut&lt;/author&gt;&lt;author&gt;Patrick Rossignol&lt;/author&gt;&lt;/authors&gt;&lt;/contributors&gt;&lt;titles&gt;&lt;title&gt;Reduction of Antihypertensive Treatment in Nursing Home Residents&lt;/title&gt;&lt;secondary-title&gt;New England Journal of Medicine&lt;/secondary-title&gt;&lt;/titles&gt;&lt;periodical&gt;&lt;full-title&gt;New England Journal of Medicine&lt;/full-title&gt;&lt;/periodical&gt;&lt;volume&gt;0&lt;/volume&gt;&lt;number&gt;0&lt;/number&gt;&lt;dates&gt;&lt;/dates&gt;&lt;urls&gt;&lt;related-urls&gt;&lt;url&gt;https://www.nejm.org/doi/full/10.1056/NEJMoa2508157&lt;/url&gt;&lt;/related-urls&gt;&lt;/urls&gt;&lt;electronic-resource-num&gt;doi:10.1056/NEJMoa2508157&lt;/electronic-resource-num&gt;&lt;/record&gt;&lt;/Cite&gt;&lt;/EndNote&gt;</w:instrText>
      </w:r>
      <w:r w:rsidR="008B6BBA">
        <w:fldChar w:fldCharType="separate"/>
      </w:r>
      <w:r w:rsidR="008B6BBA">
        <w:rPr>
          <w:noProof/>
        </w:rPr>
        <w:t>[2]</w:t>
      </w:r>
      <w:r w:rsidR="008B6BBA">
        <w:fldChar w:fldCharType="end"/>
      </w:r>
      <w:r w:rsidR="006A4393">
        <w:t>.</w:t>
      </w:r>
      <w:r w:rsidR="00BC433D">
        <w:t xml:space="preserve"> </w:t>
      </w:r>
      <w:r w:rsidR="000415E5" w:rsidRPr="000415E5">
        <w:t>Some clinical trials have investigated the effects of stopping antihypertensives, but frail individuals and those with dementia are often excluded from these studies, a</w:t>
      </w:r>
      <w:r w:rsidR="00E55354">
        <w:t>nd there is a</w:t>
      </w:r>
      <w:r w:rsidR="000415E5" w:rsidRPr="000415E5">
        <w:t xml:space="preserve"> need for </w:t>
      </w:r>
      <w:r w:rsidR="00E55354">
        <w:t>further</w:t>
      </w:r>
      <w:r w:rsidR="000415E5" w:rsidRPr="000415E5">
        <w:t xml:space="preserve"> research</w:t>
      </w:r>
      <w:r w:rsidR="003051C0">
        <w:t xml:space="preserve"> </w:t>
      </w:r>
      <w:r w:rsidR="003051C0">
        <w:fldChar w:fldCharType="begin"/>
      </w:r>
      <w:r w:rsidR="003051C0">
        <w:instrText xml:space="preserve"> ADDIN EN.CITE &lt;EndNote&gt;&lt;Cite&gt;&lt;Author&gt;Hayes&lt;/Author&gt;&lt;Year&gt;2024&lt;/Year&gt;&lt;RecNum&gt;89&lt;/RecNum&gt;&lt;DisplayText&gt;[3]&lt;/DisplayText&gt;&lt;record&gt;&lt;rec-number&gt;89&lt;/rec-number&gt;&lt;foreign-keys&gt;&lt;key app="EN" db-id="922fv9f5pstzvhevx00ppaf0rtd5d0aatrfx" timestamp="1752489888"&gt;89&lt;/key&gt;&lt;/foreign-keys&gt;&lt;ref-type name="Journal Article"&gt;17&lt;/ref-type&gt;&lt;contributors&gt;&lt;authors&gt;&lt;author&gt;Hayes, K. N.&lt;/author&gt;&lt;author&gt;Niznik, J. D.&lt;/author&gt;&lt;author&gt;Gnjidic, D.&lt;/author&gt;&lt;author&gt;Moriarty, F.&lt;/author&gt;&lt;author&gt;Tran, N.&lt;/author&gt;&lt;author&gt;Coe, A. B.&lt;/author&gt;&lt;author&gt;Zullo, A. R.&lt;/author&gt;&lt;author&gt;Zhang, S.&lt;/author&gt;&lt;author&gt;Alcusky, M.&lt;/author&gt;&lt;author&gt;Bennett, D.&lt;/author&gt;&lt;author&gt;Hartikainen, S.&lt;/author&gt;&lt;author&gt;Laroche, M. L.&lt;/author&gt;&lt;author&gt;Li, X.&lt;/author&gt;&lt;author&gt;Lin, J. K.&lt;/author&gt;&lt;author&gt;Lund, J. L.&lt;/author&gt;&lt;author&gt;Sessa, M.&lt;/author&gt;&lt;author&gt;Shmuel, S.&lt;/author&gt;&lt;author&gt;Sirois, C.&lt;/author&gt;&lt;author&gt;Talbot, D.&lt;/author&gt;&lt;author&gt;Tiihonen, M.&lt;/author&gt;&lt;author&gt;Wen, X.&lt;/author&gt;&lt;author&gt;Sawan, M. J.&lt;/author&gt;&lt;author&gt;Moga, D. C.&lt;/author&gt;&lt;/authors&gt;&lt;/contributors&gt;&lt;titles&gt;&lt;title&gt;Evaluation of real-world evidence to assess health outcomes related to deprescribing medications in older adults: an International Society for Pharmacoepidemiology-endorsed systematic review of methodology&lt;/title&gt;&lt;secondary-title&gt;Am J Epidemiol&lt;/secondary-title&gt;&lt;/titles&gt;&lt;periodical&gt;&lt;full-title&gt;Am J Epidemiol&lt;/full-title&gt;&lt;/periodical&gt;&lt;edition&gt;20241104&lt;/edition&gt;&lt;keywords&gt;&lt;keyword&gt;deprescribing&lt;/keyword&gt;&lt;keyword&gt;epidemiologic methods&lt;/keyword&gt;&lt;keyword&gt;geriatrics&lt;/keyword&gt;&lt;keyword&gt;inappropriate prescribing&lt;/keyword&gt;&lt;keyword&gt;pharmacoepidemiology&lt;/keyword&gt;&lt;keyword&gt;polypharmacy&lt;/keyword&gt;&lt;keyword&gt;research methodology&lt;/keyword&gt;&lt;keyword&gt;systematic review&lt;/keyword&gt;&lt;/keywords&gt;&lt;dates&gt;&lt;year&gt;2024&lt;/year&gt;&lt;pub-dates&gt;&lt;date&gt;Nov 4&lt;/date&gt;&lt;/pub-dates&gt;&lt;/dates&gt;&lt;isbn&gt;0002-9262&lt;/isbn&gt;&lt;accession-num&gt;39572376&lt;/accession-num&gt;&lt;urls&gt;&lt;/urls&gt;&lt;electronic-resource-num&gt;10.1093/aje/kwae425&lt;/electronic-resource-num&gt;&lt;remote-database-provider&gt;NLM&lt;/remote-database-provider&gt;&lt;language&gt;eng&lt;/language&gt;&lt;/record&gt;&lt;/Cite&gt;&lt;/EndNote&gt;</w:instrText>
      </w:r>
      <w:r w:rsidR="003051C0">
        <w:fldChar w:fldCharType="separate"/>
      </w:r>
      <w:r w:rsidR="003051C0">
        <w:rPr>
          <w:noProof/>
        </w:rPr>
        <w:t>[3]</w:t>
      </w:r>
      <w:r w:rsidR="003051C0">
        <w:fldChar w:fldCharType="end"/>
      </w:r>
      <w:r w:rsidR="000415E5" w:rsidRPr="000415E5">
        <w:t>.</w:t>
      </w:r>
    </w:p>
    <w:p w14:paraId="20911DE8" w14:textId="24A2C3FE" w:rsidR="00F920D8" w:rsidRDefault="00F920D8" w:rsidP="00F920D8">
      <w:r>
        <w:t xml:space="preserve">Medication reviews are a good opportunity for clinicians to improve medication safety by considering the range of medications being taken by a patient. Annual medication reviews are a key part of a person with dementia's care. As of December 2024, there were 498,221 patients with a diagnosis of dementia in England. Approximately 41.2% (205,450) of these received a medication review in the preceding 12 months </w:t>
      </w:r>
      <w:r>
        <w:fldChar w:fldCharType="begin"/>
      </w:r>
      <w:r w:rsidR="003051C0">
        <w:instrText xml:space="preserve"> ADDIN EN.CITE &lt;EndNote&gt;&lt;Cite&gt;&lt;Author&gt;England&lt;/Author&gt;&lt;RecNum&gt;75&lt;/RecNum&gt;&lt;DisplayText&gt;[4]&lt;/DisplayText&gt;&lt;record&gt;&lt;rec-number&gt;75&lt;/rec-number&gt;&lt;foreign-keys&gt;&lt;key app="EN" db-id="922fv9f5pstzvhevx00ppaf0rtd5d0aatrfx" timestamp="1737585902"&gt;75&lt;/key&gt;&lt;/foreign-keys&gt;&lt;ref-type name="Web Page"&gt;12&lt;/ref-type&gt;&lt;contributors&gt;&lt;authors&gt;&lt;author&gt;N.H.S England&lt;/author&gt;&lt;/authors&gt;&lt;/contributors&gt;&lt;titles&gt;&lt;title&gt;Primary Care Dementia Data, December 2024&lt;/title&gt;&lt;/titles&gt;&lt;dates&gt;&lt;/dates&gt;&lt;urls&gt;&lt;related-urls&gt;&lt;url&gt;https://digital.nhs.uk/data-and-information/publications/statistical/primary-care-dementia-data/december-2024&lt;/url&gt;&lt;/related-urls&gt;&lt;/urls&gt;&lt;/record&gt;&lt;/Cite&gt;&lt;/EndNote&gt;</w:instrText>
      </w:r>
      <w:r>
        <w:fldChar w:fldCharType="separate"/>
      </w:r>
      <w:r w:rsidR="003051C0">
        <w:rPr>
          <w:noProof/>
        </w:rPr>
        <w:t>[4]</w:t>
      </w:r>
      <w:r>
        <w:fldChar w:fldCharType="end"/>
      </w:r>
      <w:r>
        <w:t xml:space="preserve">. However, their effectiveness for stopping medicines (deprescribing) remains poorly understood. </w:t>
      </w:r>
    </w:p>
    <w:p w14:paraId="7A350FD0" w14:textId="266FD63E" w:rsidR="00F920D8" w:rsidRDefault="00F920D8" w:rsidP="00F920D8">
      <w:r>
        <w:t xml:space="preserve">The COVID-19 pandemic dramatically altered healthcare delivery, leading to a significant reduction in routine services, including medication reviews. A study in OpenSAFELY investigating changes in the delivery of medication reviews showed monthly rates dropped by as much </w:t>
      </w:r>
      <w:r w:rsidR="002C7123">
        <w:t xml:space="preserve">as </w:t>
      </w:r>
      <w:r>
        <w:t xml:space="preserve">20%, and yearly rates by 10%, during the pandemic, compared to preceding years </w:t>
      </w:r>
      <w:r>
        <w:fldChar w:fldCharType="begin">
          <w:fldData xml:space="preserve">PEVuZE5vdGU+PENpdGU+PEF1dGhvcj5Xb29kPC9BdXRob3I+PFJlY051bT4yNjwvUmVjTnVtPjxE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</w:fldData>
        </w:fldChar>
      </w:r>
      <w:r w:rsidR="003051C0">
        <w:instrText xml:space="preserve"> ADDIN EN.CITE </w:instrText>
      </w:r>
      <w:r w:rsidR="003051C0">
        <w:fldChar w:fldCharType="begin">
          <w:fldData xml:space="preserve">PEVuZE5vdGU+PENpdGU+PEF1dGhvcj5Xb29kPC9BdXRob3I+PFJlY051bT4yNjwvUmVjTnVtPjxE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</w:fldData>
        </w:fldChar>
      </w:r>
      <w:r w:rsidR="003051C0">
        <w:instrText xml:space="preserve"> ADDIN EN.CITE.DATA </w:instrText>
      </w:r>
      <w:r w:rsidR="003051C0">
        <w:fldChar w:fldCharType="end"/>
      </w:r>
      <w:r>
        <w:fldChar w:fldCharType="separate"/>
      </w:r>
      <w:r w:rsidR="003051C0">
        <w:rPr>
          <w:noProof/>
        </w:rPr>
        <w:t>[5]</w:t>
      </w:r>
      <w:r>
        <w:fldChar w:fldCharType="end"/>
      </w:r>
      <w:r>
        <w:t xml:space="preserve">. It is not clear how reductions in medication reviews during this period impacted </w:t>
      </w:r>
      <w:r w:rsidR="00E52105">
        <w:t>management of antihypertensive medications</w:t>
      </w:r>
      <w:r>
        <w:t xml:space="preserve">. However, a qualitative study in care homes in Northern Ireland indicated that the suspension of medication reviews during the pandemic hindered medicines optimisation, with primary care services often taking a reactive rather than proactive approach. Communication and relationship challenges stemming from reduced face-to-face contact further exacerbated these issues </w:t>
      </w:r>
      <w:r>
        <w:fldChar w:fldCharType="begin"/>
      </w:r>
      <w:r w:rsidR="003051C0">
        <w:instrText xml:space="preserve"> ADDIN EN.CITE &lt;EndNote&gt;&lt;Cite&gt;&lt;Author&gt;Alsulami&lt;/Author&gt;&lt;Year&gt;2025&lt;/Year&gt;&lt;RecNum&gt;74&lt;/RecNum&gt;&lt;DisplayText&gt;[6]&lt;/DisplayText&gt;&lt;record&gt;&lt;rec-number&gt;74&lt;/rec-number&gt;&lt;foreign-keys&gt;&lt;key app="EN" db-id="922fv9f5pstzvhevx00ppaf0rtd5d0aatrfx" timestamp="1737585712"&gt;74&lt;/key&gt;&lt;/foreign-keys&gt;&lt;ref-type name="Journal Article"&gt;17&lt;/ref-type&gt;&lt;contributors&gt;&lt;authors&gt;&lt;author&gt;Alsulami, Nawaf&lt;/author&gt;&lt;author&gt;Hughes, Carmel M&lt;/author&gt;&lt;author&gt;Barry, Heather E&lt;/author&gt;&lt;/authors&gt;&lt;/contributors&gt;&lt;titles&gt;&lt;title&gt;A qualitative interview study of care home managers’ experiences of medicines optimisation for residents with dementia during the COVID-19 pandemic&lt;/title&gt;&lt;secondary-title&gt;BMJ Open&lt;/secondary-title&gt;&lt;/titles&gt;&lt;periodical&gt;&lt;full-title&gt;BMJ Open&lt;/full-title&gt;&lt;/periodical&gt;&lt;pages&gt;e091645&lt;/pages&gt;&lt;volume&gt;15&lt;/volume&gt;&lt;number&gt;1&lt;/number&gt;&lt;dates&gt;&lt;year&gt;2025&lt;/year&gt;&lt;/dates&gt;&lt;urls&gt;&lt;related-urls&gt;&lt;url&gt;https://bmjopen.bmj.com/content/bmjopen/15/1/e091645.full.pdf&lt;/url&gt;&lt;/related-urls&gt;&lt;/urls&gt;&lt;electronic-resource-num&gt;10.1136/bmjopen-2024-091645&lt;/electronic-resource-num&gt;&lt;/record&gt;&lt;/Cite&gt;&lt;/EndNote&gt;</w:instrText>
      </w:r>
      <w:r>
        <w:fldChar w:fldCharType="separate"/>
      </w:r>
      <w:r w:rsidR="003051C0">
        <w:rPr>
          <w:noProof/>
        </w:rPr>
        <w:t>[6]</w:t>
      </w:r>
      <w:r>
        <w:fldChar w:fldCharType="end"/>
      </w:r>
      <w:r>
        <w:t xml:space="preserve">. </w:t>
      </w:r>
    </w:p>
    <w:p w14:paraId="60ACAA27" w14:textId="3713BDE0" w:rsidR="00F920D8" w:rsidRDefault="00F920D8" w:rsidP="00F920D8">
      <w:r>
        <w:lastRenderedPageBreak/>
        <w:t xml:space="preserve">Many NHS services remain under strain since the pandemic, but </w:t>
      </w:r>
      <w:r w:rsidR="002C7123">
        <w:t xml:space="preserve">the </w:t>
      </w:r>
      <w:r>
        <w:t>ongoing impact on medication management of dementia patients remains unclear. Dementia patients are particularly vulnerable to polypharmacy and inappropriate prescribing, so it is possible that they were especially affected by the reduction in medication reviews during the pandemic.</w:t>
      </w:r>
    </w:p>
    <w:p w14:paraId="5B08834B" w14:textId="77777777" w:rsidR="00F920D8" w:rsidRDefault="00F920D8" w:rsidP="00F920D8">
      <w:r>
        <w:t>This study will investigate the relationship between medication reviews and subsequent medication discontinuation with a focus on antihypertensive medications, while also assessing the immediate and ongoing impact of COVID-19 on deprescribing.</w:t>
      </w:r>
    </w:p>
    <w:p w14:paraId="70A1A803" w14:textId="77777777" w:rsidR="00F920D8" w:rsidRDefault="00F920D8" w:rsidP="00F920D8">
      <w:pPr>
        <w:pStyle w:val="HeadingCustom"/>
      </w:pPr>
      <w:r>
        <w:t>Aims / Objectives</w:t>
      </w:r>
    </w:p>
    <w:p w14:paraId="04B77E25" w14:textId="1C69980A" w:rsidR="00F920D8" w:rsidRDefault="00F920D8" w:rsidP="00F920D8">
      <w:r>
        <w:t>This study aims</w:t>
      </w:r>
      <w:r w:rsidRPr="00422489">
        <w:t xml:space="preserve"> to describe </w:t>
      </w:r>
      <w:r w:rsidRPr="00FD6084">
        <w:t>trends</w:t>
      </w:r>
      <w:r>
        <w:t xml:space="preserve"> in</w:t>
      </w:r>
      <w:r w:rsidRPr="00FD6084">
        <w:t xml:space="preserve"> </w:t>
      </w:r>
      <w:r>
        <w:t>stopping antihypertensive medicines</w:t>
      </w:r>
      <w:r w:rsidRPr="00FD6084">
        <w:t xml:space="preserve"> among dementia patients following medication reviews from 2015, when the National Institute for Health and Care Excellence (NICE) first issued</w:t>
      </w:r>
      <w:r>
        <w:t xml:space="preserve"> current</w:t>
      </w:r>
      <w:r w:rsidRPr="00FD6084">
        <w:t xml:space="preserve"> guidelines on medication </w:t>
      </w:r>
      <w:r>
        <w:t xml:space="preserve">optimisation </w:t>
      </w:r>
      <w:r>
        <w:fldChar w:fldCharType="begin"/>
      </w:r>
      <w:r w:rsidR="003051C0">
        <w:instrText xml:space="preserve"> ADDIN EN.CITE &lt;EndNote&gt;&lt;Cite&gt;&lt;Year&gt;2015&lt;/Year&gt;&lt;RecNum&gt;45&lt;/RecNum&gt;&lt;DisplayText&gt;[7]&lt;/DisplayText&gt;&lt;record&gt;&lt;rec-number&gt;45&lt;/rec-number&gt;&lt;foreign-keys&gt;&lt;key app="EN" db-id="922fv9f5pstzvhevx00ppaf0rtd5d0aatrfx" timestamp="1731578862"&gt;45&lt;/key&gt;&lt;/foreign-keys&gt;&lt;ref-type name="Journal Article"&gt;17&lt;/ref-type&gt;&lt;contributors&gt;&lt;/contributors&gt;&lt;titles&gt;&lt;title&gt;Medicines optimisation: the safe and effective use of medicines to enable the best possible outcomes&lt;/title&gt;&lt;secondary-title&gt;National Institute for Health and Care Excellence&lt;/secondary-title&gt;&lt;/titles&gt;&lt;periodical&gt;&lt;full-title&gt;National Institute for Health and Care Excellence&lt;/full-title&gt;&lt;/periodical&gt;&lt;pages&gt;03&lt;/pages&gt;&lt;volume&gt;03&lt;/volume&gt;&lt;dates&gt;&lt;year&gt;2015&lt;/year&gt;&lt;/dates&gt;&lt;accession-num&gt;26180890&lt;/accession-num&gt;&lt;work-type&gt;Review&amp;#xD;Practice Guideline&lt;/work-type&gt;&lt;urls&gt;&lt;related-urls&gt;&lt;url&gt;https://ovidsp.ovid.com/ovidweb.cgi?T=JS&amp;amp;CSC=Y&amp;amp;NEWS=N&amp;amp;PAGE=fulltext&amp;amp;D=medp&amp;amp;AN=26180890&lt;/url&gt;&lt;url&gt;https://libkey.io/libraries/1108/openurl?genre=article&amp;amp;aulast=&amp;amp;issn=&amp;amp;title=%3D%3D%3D&amp;amp;atitle=Medicines+Optimisation%3A+The+Safe+and+Effective+Use+of+Medicines+to+Enable+the+Best+Possible+Outcomes&amp;amp;volume=&amp;amp;issue=&amp;amp;spage=&amp;amp;epage=&amp;amp;date=2015&amp;amp;doi=&amp;amp;pmid=26180890&amp;amp;sid=OVID:medline&lt;/url&gt;&lt;/related-urls&gt;&lt;/urls&gt;&lt;remote-database-name&gt;MEDLINE&lt;/remote-database-name&gt;&lt;remote-database-provider&gt;Ovid Technologies&lt;/remote-database-provider&gt;&lt;/record&gt;&lt;/Cite&gt;&lt;/EndNote&gt;</w:instrText>
      </w:r>
      <w:r>
        <w:fldChar w:fldCharType="separate"/>
      </w:r>
      <w:r w:rsidR="003051C0">
        <w:rPr>
          <w:noProof/>
        </w:rPr>
        <w:t>[7]</w:t>
      </w:r>
      <w:r>
        <w:fldChar w:fldCharType="end"/>
      </w:r>
      <w:r w:rsidRPr="00FD6084">
        <w:t>, through to 2024.</w:t>
      </w:r>
      <w:r>
        <w:t xml:space="preserve"> Specifically, the aims are:</w:t>
      </w:r>
    </w:p>
    <w:p w14:paraId="0E6EF915" w14:textId="77777777" w:rsidR="00F920D8" w:rsidRDefault="00F920D8" w:rsidP="00F920D8">
      <w:pPr>
        <w:pStyle w:val="ListParagraph"/>
        <w:numPr>
          <w:ilvl w:val="0"/>
          <w:numId w:val="1"/>
        </w:numPr>
        <w:rPr>
          <w:b/>
          <w:bCs/>
        </w:rPr>
      </w:pPr>
      <w:r>
        <w:rPr>
          <w:b/>
          <w:bCs/>
        </w:rPr>
        <w:t>Determine an appropriate definition for stopping medicines in this context.</w:t>
      </w:r>
    </w:p>
    <w:p w14:paraId="5256517A" w14:textId="77777777" w:rsidR="00F920D8" w:rsidRDefault="00F920D8" w:rsidP="00F920D8">
      <w:pPr>
        <w:pStyle w:val="ListParagraph"/>
      </w:pPr>
      <w:r>
        <w:t>We will analyse the distribution of gaps in the prescriptions of antihypertensive medications to determine a definition for “stopping”.</w:t>
      </w:r>
    </w:p>
    <w:p w14:paraId="54808DA9" w14:textId="77777777" w:rsidR="00F920D8" w:rsidRDefault="00F920D8" w:rsidP="00F920D8">
      <w:pPr>
        <w:pStyle w:val="ListParagraph"/>
      </w:pPr>
    </w:p>
    <w:p w14:paraId="62C76C27" w14:textId="77777777" w:rsidR="00F920D8" w:rsidRDefault="00F920D8" w:rsidP="00F920D8">
      <w:pPr>
        <w:pStyle w:val="ListParagraph"/>
        <w:numPr>
          <w:ilvl w:val="0"/>
          <w:numId w:val="1"/>
        </w:numPr>
        <w:rPr>
          <w:b/>
          <w:bCs/>
        </w:rPr>
      </w:pPr>
      <w:r w:rsidRPr="0029582E">
        <w:rPr>
          <w:b/>
          <w:bCs/>
        </w:rPr>
        <w:t xml:space="preserve">Assess the relationship between medication reviews and changes in </w:t>
      </w:r>
      <w:r w:rsidRPr="00C40A15">
        <w:rPr>
          <w:b/>
          <w:bCs/>
        </w:rPr>
        <w:t xml:space="preserve">antihypertensive </w:t>
      </w:r>
      <w:r w:rsidRPr="0029582E">
        <w:rPr>
          <w:b/>
          <w:bCs/>
        </w:rPr>
        <w:t>medication.</w:t>
      </w:r>
    </w:p>
    <w:p w14:paraId="178CF341" w14:textId="77777777" w:rsidR="00F920D8" w:rsidRDefault="00F920D8" w:rsidP="00F920D8">
      <w:pPr>
        <w:pStyle w:val="ListParagraph"/>
      </w:pPr>
      <w:r>
        <w:t>We will determine if there is an association between medication reviews and deprescribing events. We will also determine the frequency and prevalence that medication reviews are being performed in this population.</w:t>
      </w:r>
    </w:p>
    <w:p w14:paraId="155CCB59" w14:textId="77777777" w:rsidR="00F920D8" w:rsidRPr="00D7420E" w:rsidRDefault="00F920D8" w:rsidP="00F920D8">
      <w:pPr>
        <w:pStyle w:val="ListParagraph"/>
      </w:pPr>
    </w:p>
    <w:p w14:paraId="23F1DACB" w14:textId="77777777" w:rsidR="00F920D8" w:rsidRDefault="00F920D8" w:rsidP="00F920D8">
      <w:pPr>
        <w:pStyle w:val="ListParagraph"/>
        <w:numPr>
          <w:ilvl w:val="0"/>
          <w:numId w:val="1"/>
        </w:numPr>
        <w:rPr>
          <w:b/>
          <w:bCs/>
        </w:rPr>
      </w:pPr>
      <w:commentRangeStart w:id="0"/>
      <w:r w:rsidRPr="005704E3">
        <w:rPr>
          <w:b/>
          <w:bCs/>
        </w:rPr>
        <w:t xml:space="preserve">Determine the impact of the covid pandemic on </w:t>
      </w:r>
      <w:r>
        <w:rPr>
          <w:b/>
          <w:bCs/>
        </w:rPr>
        <w:t xml:space="preserve">the patterns in medication cessation and </w:t>
      </w:r>
      <w:r w:rsidRPr="005704E3">
        <w:rPr>
          <w:b/>
          <w:bCs/>
        </w:rPr>
        <w:t>medication reviews.</w:t>
      </w:r>
      <w:commentRangeEnd w:id="0"/>
      <w:r>
        <w:rPr>
          <w:rStyle w:val="CommentReference"/>
        </w:rPr>
        <w:commentReference w:id="0"/>
      </w:r>
    </w:p>
    <w:p w14:paraId="10635FD6" w14:textId="77777777" w:rsidR="00F920D8" w:rsidRDefault="00F920D8" w:rsidP="00F920D8">
      <w:pPr>
        <w:pStyle w:val="ListParagraph"/>
      </w:pPr>
      <w:r>
        <w:t>During the Covid 19 pandemic, medication reviews were recommended to be deferred. We will examine the trends in medication stopping rates and medication reviews patterns, before, during and after the pandemic.</w:t>
      </w:r>
    </w:p>
    <w:p w14:paraId="4F605029" w14:textId="77777777" w:rsidR="00F920D8" w:rsidRDefault="00F920D8" w:rsidP="00F920D8">
      <w:pPr>
        <w:pStyle w:val="HeadingCustom"/>
      </w:pPr>
      <w:r>
        <w:t>Research Questions</w:t>
      </w:r>
    </w:p>
    <w:p w14:paraId="3CF0104F" w14:textId="77777777" w:rsidR="00F920D8" w:rsidRDefault="00F920D8" w:rsidP="00F920D8">
      <w:pPr>
        <w:pStyle w:val="ListParagraph"/>
        <w:numPr>
          <w:ilvl w:val="0"/>
          <w:numId w:val="2"/>
        </w:numPr>
      </w:pPr>
      <w:r>
        <w:t>On average how many antihypertensive medications are dementia patients prescribed in England?</w:t>
      </w:r>
    </w:p>
    <w:p w14:paraId="60AE7140" w14:textId="77777777" w:rsidR="00F920D8" w:rsidRDefault="00F920D8" w:rsidP="00F920D8">
      <w:pPr>
        <w:pStyle w:val="ListParagraph"/>
        <w:numPr>
          <w:ilvl w:val="0"/>
          <w:numId w:val="2"/>
        </w:numPr>
      </w:pPr>
      <w:r w:rsidRPr="004B016A">
        <w:t xml:space="preserve">How frequently do dementia patients stop </w:t>
      </w:r>
      <w:r>
        <w:t xml:space="preserve">antihypertensive </w:t>
      </w:r>
      <w:r w:rsidRPr="004B016A">
        <w:t>medications?</w:t>
      </w:r>
    </w:p>
    <w:p w14:paraId="1F3B9A31" w14:textId="77777777" w:rsidR="00F920D8" w:rsidRDefault="00F920D8" w:rsidP="00F920D8">
      <w:pPr>
        <w:pStyle w:val="ListParagraph"/>
        <w:numPr>
          <w:ilvl w:val="0"/>
          <w:numId w:val="2"/>
        </w:numPr>
      </w:pPr>
      <w:r>
        <w:t>What is the likelihood of a dementia patient stopping a drug following a medication review? Does this vary based on region, deprivation, ethnicity etc?</w:t>
      </w:r>
    </w:p>
    <w:p w14:paraId="4C96F988" w14:textId="77777777" w:rsidR="00F920D8" w:rsidRDefault="00F920D8" w:rsidP="00F920D8">
      <w:pPr>
        <w:pStyle w:val="ListParagraph"/>
        <w:numPr>
          <w:ilvl w:val="0"/>
          <w:numId w:val="2"/>
        </w:numPr>
      </w:pPr>
      <w:r>
        <w:t xml:space="preserve">Did the pandemic affect the rates of polypharmacy and deprescribing in England? </w:t>
      </w:r>
    </w:p>
    <w:p w14:paraId="56EFA4EE" w14:textId="77777777" w:rsidR="00F920D8" w:rsidRDefault="00F920D8" w:rsidP="00F920D8">
      <w:pPr>
        <w:pStyle w:val="HeadingCustom"/>
      </w:pPr>
      <w:r>
        <w:lastRenderedPageBreak/>
        <w:t>Data Sources</w:t>
      </w:r>
    </w:p>
    <w:p w14:paraId="42972616" w14:textId="6EC320E6" w:rsidR="00F920D8" w:rsidRDefault="00F920D8" w:rsidP="00F920D8">
      <w:r>
        <w:t xml:space="preserve">This research will use routinely collected primary care electronic health records within the OpenSAFELY research platform (OpenSAFELY-TPP) </w:t>
      </w:r>
      <w:r>
        <w:fldChar w:fldCharType="begin">
          <w:fldData xml:space="preserve">PEVuZE5vdGU+PENpdGU+PEF1dGhvcj5OYWI8L0F1dGhvcj48UmVjTnVtPjU5PC9SZWNOdW0+PERp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</w:fldData>
        </w:fldChar>
      </w:r>
      <w:r w:rsidR="003051C0">
        <w:instrText xml:space="preserve"> ADDIN EN.CITE </w:instrText>
      </w:r>
      <w:r w:rsidR="003051C0">
        <w:fldChar w:fldCharType="begin">
          <w:fldData xml:space="preserve">PEVuZE5vdGU+PENpdGU+PEF1dGhvcj5OYWI8L0F1dGhvcj48UmVjTnVtPjU5PC9SZWNOdW0+PERp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</w:fldData>
        </w:fldChar>
      </w:r>
      <w:r w:rsidR="003051C0">
        <w:instrText xml:space="preserve"> ADDIN EN.CITE.DATA </w:instrText>
      </w:r>
      <w:r w:rsidR="003051C0">
        <w:fldChar w:fldCharType="end"/>
      </w:r>
      <w:r>
        <w:fldChar w:fldCharType="separate"/>
      </w:r>
      <w:r w:rsidR="003051C0">
        <w:rPr>
          <w:noProof/>
        </w:rPr>
        <w:t>[8]</w:t>
      </w:r>
      <w:r>
        <w:fldChar w:fldCharType="end"/>
      </w:r>
      <w:r>
        <w:t>. Additional data will be used from the following linked sources:</w:t>
      </w:r>
    </w:p>
    <w:p w14:paraId="3B9CFBD9" w14:textId="77777777" w:rsidR="00F920D8" w:rsidRDefault="00F920D8" w:rsidP="00F920D8">
      <w:pPr>
        <w:pStyle w:val="ListParagraph"/>
        <w:numPr>
          <w:ilvl w:val="0"/>
          <w:numId w:val="3"/>
        </w:numPr>
        <w:spacing w:after="0" w:line="240" w:lineRule="auto"/>
      </w:pPr>
      <w:r>
        <w:t>Secondary Uses Services (SUS)</w:t>
      </w:r>
    </w:p>
    <w:p w14:paraId="10769637" w14:textId="77777777" w:rsidR="00F920D8" w:rsidRDefault="00F920D8" w:rsidP="00F920D8">
      <w:pPr>
        <w:pStyle w:val="ListParagraph"/>
        <w:numPr>
          <w:ilvl w:val="1"/>
          <w:numId w:val="3"/>
        </w:numPr>
        <w:spacing w:after="0" w:line="240" w:lineRule="auto"/>
      </w:pPr>
      <w:r>
        <w:t>Hospital Episode Statistics (HES)</w:t>
      </w:r>
    </w:p>
    <w:p w14:paraId="306D826A" w14:textId="77777777" w:rsidR="00F920D8" w:rsidRDefault="00F920D8" w:rsidP="00F920D8">
      <w:pPr>
        <w:pStyle w:val="ListParagraph"/>
        <w:numPr>
          <w:ilvl w:val="1"/>
          <w:numId w:val="3"/>
        </w:numPr>
        <w:spacing w:after="0" w:line="240" w:lineRule="auto"/>
      </w:pPr>
      <w:r>
        <w:t>Emergence Care Dataset (ECDS)</w:t>
      </w:r>
    </w:p>
    <w:p w14:paraId="7430EC74" w14:textId="77777777" w:rsidR="00F920D8" w:rsidRDefault="00F920D8" w:rsidP="00F920D8">
      <w:pPr>
        <w:pStyle w:val="ListParagraph"/>
        <w:numPr>
          <w:ilvl w:val="0"/>
          <w:numId w:val="3"/>
        </w:numPr>
        <w:spacing w:after="0" w:line="240" w:lineRule="auto"/>
      </w:pPr>
      <w:r>
        <w:t>Office of National Statistics, Death Registry (ONS)</w:t>
      </w:r>
    </w:p>
    <w:p w14:paraId="13EC1714" w14:textId="77777777" w:rsidR="00F920D8" w:rsidRDefault="00F920D8" w:rsidP="00F920D8">
      <w:pPr>
        <w:pStyle w:val="ListParagraph"/>
        <w:numPr>
          <w:ilvl w:val="0"/>
          <w:numId w:val="3"/>
        </w:numPr>
        <w:spacing w:after="0" w:line="240" w:lineRule="auto"/>
      </w:pPr>
      <w:r>
        <w:t>Index of Multiple Deprivation (IMD)</w:t>
      </w:r>
    </w:p>
    <w:p w14:paraId="633E1455" w14:textId="77777777" w:rsidR="00F920D8" w:rsidRDefault="00F920D8" w:rsidP="00F920D8">
      <w:pPr>
        <w:pStyle w:val="HeadingCustom"/>
      </w:pPr>
      <w:r>
        <w:t>Study Population</w:t>
      </w:r>
    </w:p>
    <w:p w14:paraId="5F9EF850" w14:textId="77777777" w:rsidR="00F920D8" w:rsidRPr="00F10DC3" w:rsidRDefault="00F920D8" w:rsidP="00F920D8">
      <w:r>
        <w:t xml:space="preserve">We will conduct a retrospective cohort study using a dynamic cohort of dementia patients over the 10-year period from 1 January 2015 to 31 December 2024. </w:t>
      </w:r>
    </w:p>
    <w:p w14:paraId="70A9036E" w14:textId="77777777" w:rsidR="00F920D8" w:rsidRDefault="00F920D8" w:rsidP="00F920D8">
      <w:r>
        <w:t>Individuals will be included in the cohort when they meet all of the following criteria:</w:t>
      </w:r>
    </w:p>
    <w:p w14:paraId="1EF58228" w14:textId="77777777" w:rsidR="00F920D8" w:rsidRDefault="00F920D8" w:rsidP="00F920D8">
      <w:pPr>
        <w:pStyle w:val="ListParagraph"/>
        <w:numPr>
          <w:ilvl w:val="0"/>
          <w:numId w:val="4"/>
        </w:numPr>
      </w:pPr>
      <w:r>
        <w:t>Diagnosis of dementia.</w:t>
      </w:r>
    </w:p>
    <w:p w14:paraId="4B8F0149" w14:textId="77777777" w:rsidR="00F920D8" w:rsidRDefault="00F920D8" w:rsidP="00F920D8">
      <w:pPr>
        <w:pStyle w:val="ListParagraph"/>
        <w:numPr>
          <w:ilvl w:val="0"/>
          <w:numId w:val="4"/>
        </w:numPr>
      </w:pPr>
      <w:r>
        <w:t>Patient must be a long-term user of at least one antihypertensive medicine (at least 3 prescriptions in the 12 months preceding the study period).</w:t>
      </w:r>
    </w:p>
    <w:p w14:paraId="483135AB" w14:textId="77777777" w:rsidR="00F920D8" w:rsidRDefault="00F920D8" w:rsidP="00F920D8">
      <w:pPr>
        <w:pStyle w:val="ListParagraph"/>
        <w:numPr>
          <w:ilvl w:val="0"/>
          <w:numId w:val="4"/>
        </w:numPr>
      </w:pPr>
      <w:r>
        <w:t>Alive on the study start date.</w:t>
      </w:r>
    </w:p>
    <w:p w14:paraId="22E4CD65" w14:textId="77777777" w:rsidR="00F920D8" w:rsidRDefault="00F920D8" w:rsidP="00F920D8">
      <w:pPr>
        <w:pStyle w:val="ListParagraph"/>
        <w:numPr>
          <w:ilvl w:val="0"/>
          <w:numId w:val="4"/>
        </w:numPr>
      </w:pPr>
      <w:commentRangeStart w:id="1"/>
      <w:commentRangeStart w:id="2"/>
      <w:r>
        <w:t>Age greater than 65 years.</w:t>
      </w:r>
      <w:commentRangeEnd w:id="1"/>
      <w:r>
        <w:rPr>
          <w:rStyle w:val="CommentReference"/>
        </w:rPr>
        <w:commentReference w:id="1"/>
      </w:r>
      <w:commentRangeEnd w:id="2"/>
      <w:r>
        <w:rPr>
          <w:rStyle w:val="CommentReference"/>
        </w:rPr>
        <w:commentReference w:id="2"/>
      </w:r>
    </w:p>
    <w:p w14:paraId="3EA8613A" w14:textId="77777777" w:rsidR="00F920D8" w:rsidRDefault="00F920D8" w:rsidP="00F920D8">
      <w:pPr>
        <w:pStyle w:val="ListParagraph"/>
        <w:numPr>
          <w:ilvl w:val="0"/>
          <w:numId w:val="4"/>
        </w:numPr>
      </w:pPr>
      <w:r>
        <w:t>Are registered at an English GP practice using TPP software during the study period.</w:t>
      </w:r>
    </w:p>
    <w:p w14:paraId="5CA6B720" w14:textId="77777777" w:rsidR="00F920D8" w:rsidRPr="00CD4754" w:rsidRDefault="00F920D8" w:rsidP="00F920D8">
      <w:pPr>
        <w:pStyle w:val="ListParagraph"/>
        <w:widowControl w:val="0"/>
        <w:numPr>
          <w:ilvl w:val="0"/>
          <w:numId w:val="4"/>
        </w:numPr>
        <w:pBdr>
          <w:top w:val="nil"/>
          <w:left w:val="nil"/>
          <w:bottom w:val="nil"/>
          <w:right w:val="nil"/>
          <w:between w:val="nil"/>
        </w:pBdr>
        <w:spacing w:after="0" w:line="240" w:lineRule="auto"/>
        <w:rPr>
          <w:color w:val="000000" w:themeColor="text1"/>
        </w:rPr>
      </w:pPr>
      <w:commentRangeStart w:id="3"/>
      <w:commentRangeStart w:id="4"/>
      <w:r>
        <w:t>Known sex.</w:t>
      </w:r>
    </w:p>
    <w:p w14:paraId="02CC244A" w14:textId="77777777" w:rsidR="00F920D8" w:rsidRPr="00CD4754" w:rsidRDefault="00F920D8" w:rsidP="00F920D8">
      <w:pPr>
        <w:pStyle w:val="ListParagraph"/>
        <w:widowControl w:val="0"/>
        <w:numPr>
          <w:ilvl w:val="0"/>
          <w:numId w:val="4"/>
        </w:numPr>
        <w:pBdr>
          <w:top w:val="nil"/>
          <w:left w:val="nil"/>
          <w:bottom w:val="nil"/>
          <w:right w:val="nil"/>
          <w:between w:val="nil"/>
        </w:pBdr>
        <w:spacing w:after="0" w:line="240" w:lineRule="auto"/>
        <w:rPr>
          <w:color w:val="000000" w:themeColor="text1"/>
        </w:rPr>
      </w:pPr>
      <w:r>
        <w:t>Known deprivation.</w:t>
      </w:r>
    </w:p>
    <w:p w14:paraId="6C98E04E" w14:textId="77777777" w:rsidR="00F920D8" w:rsidRDefault="00F920D8" w:rsidP="00F920D8">
      <w:pPr>
        <w:pStyle w:val="ListParagraph"/>
        <w:widowControl w:val="0"/>
        <w:numPr>
          <w:ilvl w:val="0"/>
          <w:numId w:val="4"/>
        </w:numPr>
        <w:pBdr>
          <w:top w:val="nil"/>
          <w:left w:val="nil"/>
          <w:bottom w:val="nil"/>
          <w:right w:val="nil"/>
          <w:between w:val="nil"/>
        </w:pBdr>
        <w:spacing w:after="0" w:line="240" w:lineRule="auto"/>
      </w:pPr>
      <w:r>
        <w:t>Known region.</w:t>
      </w:r>
      <w:commentRangeEnd w:id="3"/>
      <w:r>
        <w:rPr>
          <w:rStyle w:val="CommentReference"/>
        </w:rPr>
        <w:commentReference w:id="3"/>
      </w:r>
      <w:commentRangeEnd w:id="4"/>
      <w:r>
        <w:rPr>
          <w:rStyle w:val="CommentReference"/>
        </w:rPr>
        <w:commentReference w:id="4"/>
      </w:r>
    </w:p>
    <w:p w14:paraId="3FE1FDBC" w14:textId="77777777" w:rsidR="00F920D8" w:rsidRDefault="00F920D8" w:rsidP="00F920D8">
      <w:pPr>
        <w:widowControl w:val="0"/>
        <w:pBdr>
          <w:top w:val="nil"/>
          <w:left w:val="nil"/>
          <w:bottom w:val="nil"/>
          <w:right w:val="nil"/>
          <w:between w:val="nil"/>
        </w:pBdr>
        <w:spacing w:after="0" w:line="240" w:lineRule="auto"/>
      </w:pPr>
    </w:p>
    <w:p w14:paraId="5BCFE758" w14:textId="77777777" w:rsidR="00F920D8" w:rsidRDefault="00F920D8" w:rsidP="00F920D8">
      <w:pPr>
        <w:pStyle w:val="HeadingCustom"/>
      </w:pPr>
      <w:r>
        <w:t>Quality Assurance</w:t>
      </w:r>
    </w:p>
    <w:p w14:paraId="51EAF0D6" w14:textId="77777777" w:rsidR="00F920D8" w:rsidRDefault="00F920D8" w:rsidP="00F920D8">
      <w:r>
        <w:t>We will ensure data quality by applying the following quality assurance rules:</w:t>
      </w:r>
    </w:p>
    <w:p w14:paraId="3D2621BA" w14:textId="77777777" w:rsidR="00F920D8" w:rsidRDefault="00F920D8" w:rsidP="00F920D8">
      <w:pPr>
        <w:pStyle w:val="ListParagraph"/>
        <w:numPr>
          <w:ilvl w:val="0"/>
          <w:numId w:val="5"/>
        </w:numPr>
      </w:pPr>
      <w:r>
        <w:t>Remove individuals who are missing year of birth</w:t>
      </w:r>
    </w:p>
    <w:p w14:paraId="7AE8AA31" w14:textId="0FA6339C" w:rsidR="00F920D8" w:rsidRDefault="00F920D8" w:rsidP="00F920D8">
      <w:pPr>
        <w:pStyle w:val="ListParagraph"/>
        <w:numPr>
          <w:ilvl w:val="0"/>
          <w:numId w:val="5"/>
        </w:numPr>
      </w:pPr>
      <w:r>
        <w:t>Remove individuals whose year of birth is after their year of death</w:t>
      </w:r>
    </w:p>
    <w:p w14:paraId="07F64C44" w14:textId="716AE2D0" w:rsidR="00D6718C" w:rsidRDefault="00F920D8" w:rsidP="00001390">
      <w:pPr>
        <w:pStyle w:val="ListParagraph"/>
        <w:numPr>
          <w:ilvl w:val="0"/>
          <w:numId w:val="5"/>
        </w:numPr>
      </w:pPr>
      <w:r>
        <w:t xml:space="preserve">Remove individuals whose date of death is after today </w:t>
      </w:r>
    </w:p>
    <w:p w14:paraId="0AF571F9" w14:textId="77777777" w:rsidR="00F920D8" w:rsidRDefault="00F920D8" w:rsidP="00F920D8">
      <w:pPr>
        <w:pStyle w:val="HeadingCustom"/>
      </w:pPr>
      <w:r>
        <w:t>Exposure</w:t>
      </w:r>
    </w:p>
    <w:p w14:paraId="71384D84" w14:textId="509D11BC" w:rsidR="00F920D8" w:rsidRDefault="0036501C">
      <w:r>
        <w:t>The exposure will be defined as a medication review (</w:t>
      </w:r>
      <w:hyperlink r:id="rId9" w:history="1">
        <w:r w:rsidRPr="0036501C">
          <w:rPr>
            <w:rStyle w:val="Hyperlink"/>
          </w:rPr>
          <w:t>from the NHSD medication review codelist</w:t>
        </w:r>
      </w:hyperlink>
      <w:r>
        <w:t xml:space="preserve">) coded within the electronic health record. In cases where there are multiple medication reviews for an individual patient, we will select a random medication review </w:t>
      </w:r>
      <w:r>
        <w:lastRenderedPageBreak/>
        <w:t xml:space="preserve">within the study period. </w:t>
      </w:r>
      <w:r w:rsidR="009B23F4">
        <w:t>This avoids correlated outcomes within the same patient, which c</w:t>
      </w:r>
      <w:r w:rsidR="00E71C9D">
        <w:t>ould</w:t>
      </w:r>
      <w:r w:rsidR="009B23F4">
        <w:t xml:space="preserve"> introduce bias to </w:t>
      </w:r>
      <w:r w:rsidR="00E71C9D">
        <w:t xml:space="preserve">the </w:t>
      </w:r>
      <w:r w:rsidR="00F97685">
        <w:t>regression estimates.</w:t>
      </w:r>
    </w:p>
    <w:p w14:paraId="1CBD168F" w14:textId="12E1AEB1" w:rsidR="00F920D8" w:rsidRDefault="00F920D8" w:rsidP="00F920D8">
      <w:pPr>
        <w:pStyle w:val="HeadingCustom"/>
      </w:pPr>
      <w:r>
        <w:t>Outcome</w:t>
      </w:r>
    </w:p>
    <w:p w14:paraId="26D374BA" w14:textId="40D1B6CD" w:rsidR="009073E5" w:rsidRDefault="0036501C" w:rsidP="0036501C">
      <w:r>
        <w:t xml:space="preserve">The outcome will be defined as the patient stopping </w:t>
      </w:r>
      <w:r w:rsidR="009073E5">
        <w:t xml:space="preserve">an antihypertensive </w:t>
      </w:r>
      <w:r>
        <w:t xml:space="preserve">medication following a medication review. </w:t>
      </w:r>
      <w:r w:rsidRPr="000105EA">
        <w:t xml:space="preserve">To define what constitutes a medication being stopped, we will examine the distribution of time gaps between successive prescriptions. </w:t>
      </w:r>
      <w:r w:rsidR="00002E2E">
        <w:t>We will be pragmatic and identify a relevant cutoff for future sensitivity analysis.</w:t>
      </w:r>
      <w:r w:rsidR="00002E2E" w:rsidRPr="000105EA">
        <w:t xml:space="preserve"> </w:t>
      </w:r>
      <w:r w:rsidR="009073E5">
        <w:t>Different classifications of antihypertensive drugs will be considered separately, so that a patient changing from one drug to another within the same class would not be considered stopping.</w:t>
      </w:r>
    </w:p>
    <w:p w14:paraId="36890017" w14:textId="4203AAD2" w:rsidR="001C0FFA" w:rsidRDefault="0036501C">
      <w:r w:rsidRPr="000105EA">
        <w:t xml:space="preserve">Histograms will be constructed to visualise these gaps, stratified by </w:t>
      </w:r>
      <w:r w:rsidR="009073E5">
        <w:t>antihypertensive type</w:t>
      </w:r>
      <w:r w:rsidRPr="000105EA">
        <w:t xml:space="preserve">. Based on these distributions, we will </w:t>
      </w:r>
      <w:r w:rsidR="009073E5">
        <w:t>identify</w:t>
      </w:r>
      <w:r w:rsidRPr="000105EA">
        <w:t xml:space="preserve"> an appropriate </w:t>
      </w:r>
      <w:r>
        <w:t xml:space="preserve">period to follow </w:t>
      </w:r>
      <w:r w:rsidR="00002E2E">
        <w:t>after the medication review</w:t>
      </w:r>
      <w:r w:rsidRPr="000105EA">
        <w:t xml:space="preserve"> (e.g., ≥30, ≥60, or ≥90 days).</w:t>
      </w:r>
      <w:r w:rsidR="009073E5">
        <w:t xml:space="preserve"> </w:t>
      </w:r>
      <w:r w:rsidR="00002E2E">
        <w:t xml:space="preserve">If they do not receive a prescription within this period, this will be defined as them having stopped the medication. </w:t>
      </w:r>
    </w:p>
    <w:tbl>
      <w:tblPr>
        <w:tblStyle w:val="TableGrid"/>
        <w:tblW w:w="0" w:type="auto"/>
        <w:tblLook w:val="04A0" w:firstRow="1" w:lastRow="0" w:firstColumn="1" w:lastColumn="0" w:noHBand="0" w:noVBand="1"/>
      </w:tblPr>
      <w:tblGrid>
        <w:gridCol w:w="4508"/>
      </w:tblGrid>
      <w:tr w:rsidR="006355C2" w14:paraId="77ADABDD" w14:textId="77777777">
        <w:tc>
          <w:tcPr>
            <w:tcW w:w="4508" w:type="dxa"/>
          </w:tcPr>
          <w:p w14:paraId="2B8A6767" w14:textId="7D380EBE" w:rsidR="006355C2" w:rsidRDefault="006355C2">
            <w:r>
              <w:t>Antihypertensive</w:t>
            </w:r>
            <w:r w:rsidR="00523A5F">
              <w:t xml:space="preserve"> medicine</w:t>
            </w:r>
            <w:r>
              <w:t xml:space="preserve"> codelists</w:t>
            </w:r>
          </w:p>
        </w:tc>
      </w:tr>
      <w:tr w:rsidR="006355C2" w14:paraId="1A6DF9EC" w14:textId="77777777">
        <w:tc>
          <w:tcPr>
            <w:tcW w:w="4508" w:type="dxa"/>
          </w:tcPr>
          <w:p w14:paraId="13BB7B18" w14:textId="440F9D65" w:rsidR="006355C2" w:rsidRDefault="006355C2">
            <w:hyperlink r:id="rId10" w:history="1">
              <w:proofErr w:type="spellStart"/>
              <w:r w:rsidRPr="00536550">
                <w:rPr>
                  <w:rStyle w:val="Hyperlink"/>
                </w:rPr>
                <w:t>OpenCodelists</w:t>
              </w:r>
              <w:proofErr w:type="spellEnd"/>
              <w:r w:rsidRPr="00536550">
                <w:rPr>
                  <w:rStyle w:val="Hyperlink"/>
                </w:rPr>
                <w:t>: ACE Inhibitor Medications</w:t>
              </w:r>
            </w:hyperlink>
          </w:p>
        </w:tc>
      </w:tr>
      <w:tr w:rsidR="006355C2" w14:paraId="70B6E021" w14:textId="77777777">
        <w:tc>
          <w:tcPr>
            <w:tcW w:w="4508" w:type="dxa"/>
          </w:tcPr>
          <w:p w14:paraId="5A43A8FD" w14:textId="3AB08CF5" w:rsidR="006355C2" w:rsidRDefault="00F843F1">
            <w:hyperlink r:id="rId11" w:history="1">
              <w:proofErr w:type="spellStart"/>
              <w:r w:rsidRPr="00F843F1">
                <w:rPr>
                  <w:rStyle w:val="Hyperlink"/>
                </w:rPr>
                <w:t>OpenCodelists</w:t>
              </w:r>
              <w:proofErr w:type="spellEnd"/>
              <w:r w:rsidRPr="00F843F1">
                <w:rPr>
                  <w:rStyle w:val="Hyperlink"/>
                </w:rPr>
                <w:t>: Alpha-Adrenoceptor Blocking Drugs</w:t>
              </w:r>
            </w:hyperlink>
          </w:p>
        </w:tc>
      </w:tr>
      <w:tr w:rsidR="006355C2" w14:paraId="49482D3E" w14:textId="77777777">
        <w:tc>
          <w:tcPr>
            <w:tcW w:w="4508" w:type="dxa"/>
          </w:tcPr>
          <w:p w14:paraId="38D7C909" w14:textId="3DB76117" w:rsidR="006355C2" w:rsidRDefault="000C6627">
            <w:hyperlink r:id="rId12" w:history="1">
              <w:proofErr w:type="spellStart"/>
              <w:r w:rsidRPr="000C6627">
                <w:rPr>
                  <w:rStyle w:val="Hyperlink"/>
                </w:rPr>
                <w:t>OpenCodelists</w:t>
              </w:r>
              <w:proofErr w:type="spellEnd"/>
              <w:r w:rsidRPr="000C6627">
                <w:rPr>
                  <w:rStyle w:val="Hyperlink"/>
                </w:rPr>
                <w:t>: Angiotensin II Receptor Blockers (ARBs)</w:t>
              </w:r>
            </w:hyperlink>
          </w:p>
        </w:tc>
      </w:tr>
      <w:tr w:rsidR="006355C2" w14:paraId="6146C6BF" w14:textId="77777777">
        <w:tc>
          <w:tcPr>
            <w:tcW w:w="4508" w:type="dxa"/>
          </w:tcPr>
          <w:p w14:paraId="23F74CB7" w14:textId="50C7BCA3" w:rsidR="006355C2" w:rsidRDefault="00626270">
            <w:hyperlink r:id="rId13" w:history="1">
              <w:proofErr w:type="spellStart"/>
              <w:r w:rsidRPr="00626270">
                <w:rPr>
                  <w:rStyle w:val="Hyperlink"/>
                </w:rPr>
                <w:t>OpenCodelists</w:t>
              </w:r>
              <w:proofErr w:type="spellEnd"/>
              <w:r w:rsidRPr="00626270">
                <w:rPr>
                  <w:rStyle w:val="Hyperlink"/>
                </w:rPr>
                <w:t>: Beta-blocker medications</w:t>
              </w:r>
            </w:hyperlink>
          </w:p>
        </w:tc>
      </w:tr>
      <w:tr w:rsidR="000C6627" w14:paraId="58D617F7" w14:textId="77777777">
        <w:tc>
          <w:tcPr>
            <w:tcW w:w="4508" w:type="dxa"/>
          </w:tcPr>
          <w:p w14:paraId="672A323C" w14:textId="4AB6B817" w:rsidR="000C6627" w:rsidRDefault="00523A5F">
            <w:hyperlink r:id="rId14" w:history="1">
              <w:proofErr w:type="spellStart"/>
              <w:r w:rsidRPr="00523A5F">
                <w:rPr>
                  <w:rStyle w:val="Hyperlink"/>
                </w:rPr>
                <w:t>OpenCodelists</w:t>
              </w:r>
              <w:proofErr w:type="spellEnd"/>
              <w:r w:rsidRPr="00523A5F">
                <w:rPr>
                  <w:rStyle w:val="Hyperlink"/>
                </w:rPr>
                <w:t>: Calcium Channel Blockers</w:t>
              </w:r>
            </w:hyperlink>
          </w:p>
        </w:tc>
      </w:tr>
      <w:tr w:rsidR="00523A5F" w14:paraId="166FEC5C" w14:textId="77777777">
        <w:tc>
          <w:tcPr>
            <w:tcW w:w="4508" w:type="dxa"/>
          </w:tcPr>
          <w:p w14:paraId="63DFA954" w14:textId="28969B87" w:rsidR="00523A5F" w:rsidRPr="00523A5F" w:rsidRDefault="00523A5F">
            <w:hyperlink r:id="rId15" w:history="1">
              <w:proofErr w:type="spellStart"/>
              <w:r w:rsidRPr="00523A5F">
                <w:rPr>
                  <w:rStyle w:val="Hyperlink"/>
                </w:rPr>
                <w:t>OpenCodelists</w:t>
              </w:r>
              <w:proofErr w:type="spellEnd"/>
              <w:r w:rsidRPr="00523A5F">
                <w:rPr>
                  <w:rStyle w:val="Hyperlink"/>
                </w:rPr>
                <w:t>: Thiazide type diuretic medication</w:t>
              </w:r>
            </w:hyperlink>
          </w:p>
        </w:tc>
      </w:tr>
      <w:tr w:rsidR="00007FF8" w14:paraId="29641733" w14:textId="77777777">
        <w:tc>
          <w:tcPr>
            <w:tcW w:w="4508" w:type="dxa"/>
          </w:tcPr>
          <w:p w14:paraId="0C22AD6E" w14:textId="5732DF92" w:rsidR="00007FF8" w:rsidRPr="00523A5F" w:rsidRDefault="00007FF8">
            <w:hyperlink r:id="rId16" w:history="1">
              <w:r w:rsidRPr="002D715F">
                <w:rPr>
                  <w:rStyle w:val="Hyperlink"/>
                </w:rPr>
                <w:t>Potas</w:t>
              </w:r>
              <w:r w:rsidR="00762437" w:rsidRPr="002D715F">
                <w:rPr>
                  <w:rStyle w:val="Hyperlink"/>
                </w:rPr>
                <w:t>s</w:t>
              </w:r>
              <w:r w:rsidRPr="002D715F">
                <w:rPr>
                  <w:rStyle w:val="Hyperlink"/>
                </w:rPr>
                <w:t>ium sparing diuretics</w:t>
              </w:r>
            </w:hyperlink>
            <w:r w:rsidR="00A63CA5">
              <w:t xml:space="preserve"> </w:t>
            </w:r>
          </w:p>
        </w:tc>
      </w:tr>
      <w:tr w:rsidR="00762437" w14:paraId="16EC6089" w14:textId="77777777">
        <w:tc>
          <w:tcPr>
            <w:tcW w:w="4508" w:type="dxa"/>
          </w:tcPr>
          <w:p w14:paraId="34C8D050" w14:textId="10820774" w:rsidR="00762437" w:rsidRDefault="005D3599">
            <w:hyperlink r:id="rId17" w:history="1">
              <w:proofErr w:type="gramStart"/>
              <w:r w:rsidRPr="005D3599">
                <w:rPr>
                  <w:rStyle w:val="Hyperlink"/>
                </w:rPr>
                <w:t>Centrally-acting</w:t>
              </w:r>
              <w:proofErr w:type="gramEnd"/>
              <w:r w:rsidRPr="005D3599">
                <w:rPr>
                  <w:rStyle w:val="Hyperlink"/>
                </w:rPr>
                <w:t xml:space="preserve"> antihypertensives</w:t>
              </w:r>
            </w:hyperlink>
          </w:p>
        </w:tc>
      </w:tr>
    </w:tbl>
    <w:p w14:paraId="0C488425" w14:textId="77777777" w:rsidR="001C0FFA" w:rsidRDefault="001C0FFA"/>
    <w:p w14:paraId="21747DD6" w14:textId="77777777" w:rsidR="00F920D8" w:rsidRDefault="00F920D8" w:rsidP="00F920D8">
      <w:pPr>
        <w:pStyle w:val="HeadingCustom"/>
      </w:pPr>
      <w:commentRangeStart w:id="5"/>
      <w:r>
        <w:t>Analysis</w:t>
      </w:r>
      <w:commentRangeEnd w:id="5"/>
      <w:r>
        <w:rPr>
          <w:rStyle w:val="CommentReference"/>
          <w:rFonts w:asciiTheme="minorHAnsi" w:eastAsiaTheme="minorHAnsi" w:hAnsiTheme="minorHAnsi" w:cstheme="minorBidi"/>
        </w:rPr>
        <w:commentReference w:id="5"/>
      </w:r>
    </w:p>
    <w:p w14:paraId="4570F343" w14:textId="6BE64E6F" w:rsidR="00F920D8" w:rsidRDefault="00F920D8" w:rsidP="00F920D8">
      <w:r w:rsidRPr="00D50AB1">
        <w:t xml:space="preserve">This </w:t>
      </w:r>
      <w:r>
        <w:t>analysis</w:t>
      </w:r>
      <w:r w:rsidRPr="00D50AB1">
        <w:t xml:space="preserve"> will be conducted in two </w:t>
      </w:r>
      <w:r>
        <w:t>parts.</w:t>
      </w:r>
      <w:r w:rsidRPr="00D50AB1">
        <w:t xml:space="preserve"> </w:t>
      </w:r>
      <w:r>
        <w:t>Part</w:t>
      </w:r>
      <w:r w:rsidRPr="00D50AB1">
        <w:t xml:space="preserve"> </w:t>
      </w:r>
      <w:r>
        <w:t xml:space="preserve">1 will </w:t>
      </w:r>
      <w:r w:rsidR="004D56B7">
        <w:t>provide</w:t>
      </w:r>
      <w:r>
        <w:t xml:space="preserve"> </w:t>
      </w:r>
      <w:r w:rsidRPr="00D50AB1">
        <w:t>descriptive</w:t>
      </w:r>
      <w:r w:rsidR="004D56B7">
        <w:t xml:space="preserve"> statistics </w:t>
      </w:r>
      <w:r w:rsidR="004D56B7" w:rsidRPr="00D50AB1">
        <w:t>to</w:t>
      </w:r>
      <w:r w:rsidR="004D56B7">
        <w:t xml:space="preserve"> </w:t>
      </w:r>
      <w:r w:rsidRPr="00D50AB1">
        <w:t>characterise the population</w:t>
      </w:r>
      <w:r>
        <w:t>.</w:t>
      </w:r>
      <w:r w:rsidRPr="00D50AB1">
        <w:t xml:space="preserve"> </w:t>
      </w:r>
      <w:r>
        <w:t>Part</w:t>
      </w:r>
      <w:r w:rsidRPr="00D50AB1">
        <w:t xml:space="preserve"> 2</w:t>
      </w:r>
      <w:r>
        <w:t xml:space="preserve"> will </w:t>
      </w:r>
      <w:r w:rsidRPr="00D50AB1">
        <w:t>assess the association between medication reviews and medication cessation.</w:t>
      </w:r>
      <w:r>
        <w:t xml:space="preserve"> The cohort will be defined using </w:t>
      </w:r>
      <w:proofErr w:type="spellStart"/>
      <w:r>
        <w:t>OpenSAFELY’s</w:t>
      </w:r>
      <w:proofErr w:type="spellEnd"/>
      <w:r>
        <w:t xml:space="preserve"> EHRQL and analysis will be performed in R. </w:t>
      </w:r>
    </w:p>
    <w:p w14:paraId="19311DB2" w14:textId="77777777" w:rsidR="00F920D8" w:rsidRPr="000105EA" w:rsidRDefault="00F920D8" w:rsidP="00F920D8">
      <w:pPr>
        <w:rPr>
          <w:b/>
          <w:bCs/>
        </w:rPr>
      </w:pPr>
      <w:r w:rsidRPr="000105EA">
        <w:rPr>
          <w:b/>
          <w:bCs/>
        </w:rPr>
        <w:t xml:space="preserve">Part 1: Descriptive Statistics </w:t>
      </w:r>
    </w:p>
    <w:p w14:paraId="0C4CECAA" w14:textId="102AFE00" w:rsidR="00F920D8" w:rsidRPr="000105EA" w:rsidRDefault="00F920D8" w:rsidP="00F920D8">
      <w:commentRangeStart w:id="6"/>
      <w:commentRangeStart w:id="7"/>
      <w:commentRangeStart w:id="8"/>
      <w:r w:rsidRPr="000105EA">
        <w:lastRenderedPageBreak/>
        <w:t xml:space="preserve">We will begin by describing the characteristics of the study population using descriptive statistics. This will include distributions of age, sex, ethnicity, region, and dementia subtype. </w:t>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00001390">
        <w:t xml:space="preserve">We will report how many patients died during the study period, how many received medications reviews and how many </w:t>
      </w:r>
      <w:r w:rsidR="00077B41">
        <w:t>antihypertensive prescriptions there were and how many</w:t>
      </w:r>
      <w:r w:rsidR="00001390">
        <w:t xml:space="preserve"> </w:t>
      </w:r>
      <w:r w:rsidR="00077B41">
        <w:t>were</w:t>
      </w:r>
      <w:r w:rsidR="00001390">
        <w:t xml:space="preserve"> stopped.</w:t>
      </w:r>
      <w:r w:rsidR="001B2EF2">
        <w:t xml:space="preserve"> Additionally, we </w:t>
      </w:r>
      <w:r w:rsidR="00E80B47">
        <w:t>will perform analysis on subgroups, based on the clinical</w:t>
      </w:r>
      <w:r w:rsidR="008A1501">
        <w:t xml:space="preserve"> indications associated with taking antihypertensive medications (</w:t>
      </w:r>
      <w:r w:rsidR="00776A21">
        <w:t xml:space="preserve">e.g. </w:t>
      </w:r>
      <w:r w:rsidR="008A1501">
        <w:t>heart failure</w:t>
      </w:r>
      <w:r w:rsidR="00776A21">
        <w:t>)</w:t>
      </w:r>
    </w:p>
    <w:p w14:paraId="7E1FF5AB" w14:textId="77777777" w:rsidR="00F920D8" w:rsidRDefault="00F920D8" w:rsidP="00F920D8">
      <w:pPr>
        <w:rPr>
          <w:b/>
          <w:bCs/>
        </w:rPr>
      </w:pPr>
      <w:r w:rsidRPr="00020DEF">
        <w:rPr>
          <w:b/>
          <w:bCs/>
        </w:rPr>
        <w:t>Part 2: Stopping Rates and Association with Medication Reviews</w:t>
      </w:r>
    </w:p>
    <w:p w14:paraId="2B209F01" w14:textId="602B62AE" w:rsidR="00F920D8" w:rsidRPr="00020DEF" w:rsidRDefault="004D56B7" w:rsidP="00F920D8">
      <w:r>
        <w:t>We will use the definition of stopping to</w:t>
      </w:r>
      <w:r w:rsidR="00F920D8" w:rsidRPr="00020DEF">
        <w:t xml:space="preserve"> calculate monthly stopping rates, defined as the number of stopping events per patient per month. These rates will be plotted over time to examine trends, particularly around the COVID-19 pandemic period, to assess any disruption in deprescribing activity.</w:t>
      </w:r>
    </w:p>
    <w:p w14:paraId="68C782D1" w14:textId="19F136F1" w:rsidR="00002E2E" w:rsidRDefault="00F920D8" w:rsidP="00F920D8">
      <w:r w:rsidRPr="00020DEF">
        <w:t>To evaluate the relationship between medication reviews and medication cessation, we will use logistic regression models.</w:t>
      </w:r>
      <w:r>
        <w:t xml:space="preserve"> </w:t>
      </w:r>
      <w:r w:rsidRPr="002A43A4">
        <w:t xml:space="preserve">The study period will be divided into </w:t>
      </w:r>
      <w:r w:rsidR="00002E2E">
        <w:t>three periods</w:t>
      </w:r>
      <w:r w:rsidRPr="002A43A4">
        <w:t>,</w:t>
      </w:r>
      <w:r w:rsidR="00002E2E">
        <w:t xml:space="preserve"> before COVID, during COVID and after COVID. We will fit</w:t>
      </w:r>
      <w:r w:rsidRPr="002A43A4">
        <w:t xml:space="preserve"> separate logistic regression model</w:t>
      </w:r>
      <w:r w:rsidR="00002E2E">
        <w:t>s</w:t>
      </w:r>
      <w:r w:rsidRPr="002A43A4">
        <w:t xml:space="preserve"> </w:t>
      </w:r>
      <w:r w:rsidR="00002E2E">
        <w:t>for</w:t>
      </w:r>
      <w:r w:rsidRPr="002A43A4">
        <w:t xml:space="preserve"> each </w:t>
      </w:r>
      <w:r w:rsidR="00002E2E">
        <w:t>time period</w:t>
      </w:r>
      <w:r w:rsidRPr="002A43A4">
        <w:t xml:space="preserve">. </w:t>
      </w:r>
      <w:r w:rsidR="00002E2E">
        <w:t>We will compare the</w:t>
      </w:r>
      <w:commentRangeStart w:id="9"/>
      <w:commentRangeStart w:id="10"/>
      <w:r w:rsidRPr="002A43A4">
        <w:t xml:space="preserve"> estimated associations </w:t>
      </w:r>
      <w:commentRangeEnd w:id="9"/>
      <w:r>
        <w:rPr>
          <w:rStyle w:val="CommentReference"/>
        </w:rPr>
        <w:commentReference w:id="9"/>
      </w:r>
      <w:commentRangeEnd w:id="10"/>
      <w:r>
        <w:rPr>
          <w:rStyle w:val="CommentReference"/>
        </w:rPr>
        <w:commentReference w:id="10"/>
      </w:r>
      <w:r w:rsidRPr="002A43A4">
        <w:t xml:space="preserve">(odds ratios and </w:t>
      </w:r>
      <w:r>
        <w:t>95%</w:t>
      </w:r>
      <w:r w:rsidRPr="002A43A4">
        <w:t xml:space="preserve"> confidence intervals) </w:t>
      </w:r>
      <w:r w:rsidR="00002E2E">
        <w:t>in each period to assess the impact of the COVID pandemic on deprescribing.</w:t>
      </w:r>
    </w:p>
    <w:p w14:paraId="3F72B1C8" w14:textId="5829AB02" w:rsidR="000F1175" w:rsidRDefault="009A670C" w:rsidP="00F920D8">
      <w:r w:rsidRPr="009A670C">
        <w:t>The study period will be divided into</w:t>
      </w:r>
      <w:r w:rsidR="00081EF5">
        <w:t xml:space="preserve"> three period</w:t>
      </w:r>
      <w:r w:rsidR="00BD32F3">
        <w:t>s</w:t>
      </w:r>
      <w:r w:rsidR="00081EF5">
        <w:t xml:space="preserve"> which will be analysed separately to assess the effect of </w:t>
      </w:r>
      <w:r w:rsidR="000F1175">
        <w:t xml:space="preserve">the </w:t>
      </w:r>
      <w:r w:rsidR="00081EF5">
        <w:t>COVID</w:t>
      </w:r>
      <w:r w:rsidR="000F1175">
        <w:t xml:space="preserve"> pandemic</w:t>
      </w:r>
      <w:r w:rsidRPr="009A670C">
        <w:t>:</w:t>
      </w:r>
    </w:p>
    <w:p w14:paraId="6750F8A7" w14:textId="4410932E" w:rsidR="000F1175" w:rsidRDefault="000F1175" w:rsidP="000F1175">
      <w:pPr>
        <w:pStyle w:val="ListParagraph"/>
        <w:numPr>
          <w:ilvl w:val="0"/>
          <w:numId w:val="9"/>
        </w:numPr>
      </w:pPr>
      <w:r>
        <w:t>P</w:t>
      </w:r>
      <w:r w:rsidR="009A670C" w:rsidRPr="009A670C">
        <w:t xml:space="preserve">re-COVID (Jan 2015 – </w:t>
      </w:r>
      <w:r>
        <w:t>March</w:t>
      </w:r>
      <w:r w:rsidR="009A670C" w:rsidRPr="009A670C">
        <w:t xml:space="preserve"> 2020), </w:t>
      </w:r>
    </w:p>
    <w:p w14:paraId="79BD0BA7" w14:textId="77777777" w:rsidR="000F1175" w:rsidRDefault="009A670C" w:rsidP="000F1175">
      <w:pPr>
        <w:pStyle w:val="ListParagraph"/>
        <w:numPr>
          <w:ilvl w:val="0"/>
          <w:numId w:val="9"/>
        </w:numPr>
      </w:pPr>
      <w:r w:rsidRPr="009A670C">
        <w:t xml:space="preserve">COVID disruption (Mar 2020 – Jun 2021, covering major lockdowns and service restrictions) </w:t>
      </w:r>
    </w:p>
    <w:p w14:paraId="0F1C73DD" w14:textId="629658EC" w:rsidR="00081EF5" w:rsidRDefault="00B6714B" w:rsidP="000F1175">
      <w:pPr>
        <w:pStyle w:val="ListParagraph"/>
        <w:numPr>
          <w:ilvl w:val="0"/>
          <w:numId w:val="9"/>
        </w:numPr>
      </w:pPr>
      <w:r>
        <w:t>R</w:t>
      </w:r>
      <w:r w:rsidR="009A670C" w:rsidRPr="009A670C">
        <w:t>ecovery/post-COVID (Ju</w:t>
      </w:r>
      <w:r>
        <w:t>n</w:t>
      </w:r>
      <w:r w:rsidR="009A670C" w:rsidRPr="009A670C">
        <w:t xml:space="preserve"> 2021 – Dec 2024).</w:t>
      </w:r>
    </w:p>
    <w:p w14:paraId="210483F0" w14:textId="7F9817EF" w:rsidR="00F920D8" w:rsidRDefault="00F920D8" w:rsidP="00F920D8">
      <w:r w:rsidRPr="00020DEF">
        <w:t xml:space="preserve">The primary exposure will be a coded medication review recorded in primary care, and the outcome will be a stopping event </w:t>
      </w:r>
      <w:r>
        <w:t>within one month of the medication review</w:t>
      </w:r>
      <w:r w:rsidRPr="00020DEF">
        <w:t>.</w:t>
      </w:r>
      <w:r w:rsidR="0008291E">
        <w:t xml:space="preserve"> </w:t>
      </w:r>
      <w:commentRangeStart w:id="11"/>
      <w:r w:rsidR="0008291E">
        <w:t>C</w:t>
      </w:r>
      <w:r>
        <w:t xml:space="preserve">onfounders will be measured </w:t>
      </w:r>
      <w:r w:rsidR="0072528F">
        <w:t>on the date of intervention</w:t>
      </w:r>
      <w:r>
        <w:t xml:space="preserve">. </w:t>
      </w:r>
      <w:commentRangeEnd w:id="11"/>
      <w:r>
        <w:rPr>
          <w:rStyle w:val="CommentReference"/>
        </w:rPr>
        <w:commentReference w:id="11"/>
      </w:r>
      <w:r w:rsidRPr="00020DEF">
        <w:t>Both unadjusted and adjusted models will be presented.</w:t>
      </w:r>
      <w:r>
        <w:t xml:space="preserve"> </w:t>
      </w:r>
      <w:r w:rsidRPr="00020DEF">
        <w:t xml:space="preserve">Adjusted models will include covariates </w:t>
      </w:r>
      <w:r>
        <w:t>listed below</w:t>
      </w:r>
      <w:r w:rsidRPr="00020DEF">
        <w:t>. Subgroup analyses will be conducted to explore effect by region, deprivation level, and ethnicity.</w:t>
      </w:r>
    </w:p>
    <w:p w14:paraId="7F350AEA" w14:textId="21BB9538" w:rsidR="007B3479" w:rsidRDefault="00694A3A" w:rsidP="007B3479">
      <w:r>
        <w:t>We will perform a sensitivity analysis on the chosen interval for defining stopping</w:t>
      </w:r>
      <w:r w:rsidR="008F7334">
        <w:t>, repeating</w:t>
      </w:r>
      <w:r w:rsidR="007B3479" w:rsidRPr="007B3479">
        <w:t xml:space="preserve"> the analysis with alternative thresholds for defining stopping (e.g. ≥30, ≥60, ≥90 days). This will allow us to determine whether the association between reviews and deprescribing is sensitive to the operational definition.</w:t>
      </w:r>
    </w:p>
    <w:p w14:paraId="0090D8B6" w14:textId="77777777" w:rsidR="009D0BD2" w:rsidRDefault="009D0BD2" w:rsidP="007B3479"/>
    <w:p w14:paraId="34D8B628" w14:textId="16E22089" w:rsidR="00F920D8" w:rsidRDefault="00F920D8" w:rsidP="00F920D8">
      <w:pPr>
        <w:pStyle w:val="HeadingCustom"/>
      </w:pPr>
      <w:r>
        <w:lastRenderedPageBreak/>
        <w:t>Confounders</w:t>
      </w:r>
    </w:p>
    <w:p w14:paraId="42D11A05" w14:textId="3CDE448E" w:rsidR="00694A3A" w:rsidRDefault="00694A3A" w:rsidP="00694A3A"/>
    <w:tbl>
      <w:tblPr>
        <w:tblStyle w:val="TableGrid"/>
        <w:tblW w:w="0" w:type="auto"/>
        <w:tblLook w:val="04A0" w:firstRow="1" w:lastRow="0" w:firstColumn="1" w:lastColumn="0" w:noHBand="0" w:noVBand="1"/>
        <w:tblPrChange w:id="12" w:author="Robert Porteous" w:date="2025-09-12T13:05:00Z" w16du:dateUtc="2025-09-12T12:05:00Z">
          <w:tblPr>
            <w:tblStyle w:val="TableGrid"/>
            <w:tblW w:w="0" w:type="auto"/>
            <w:tblLook w:val="04A0" w:firstRow="1" w:lastRow="0" w:firstColumn="1" w:lastColumn="0" w:noHBand="0" w:noVBand="1"/>
          </w:tblPr>
        </w:tblPrChange>
      </w:tblPr>
      <w:tblGrid>
        <w:gridCol w:w="2354"/>
        <w:gridCol w:w="1428"/>
        <w:gridCol w:w="1551"/>
        <w:gridCol w:w="1948"/>
        <w:gridCol w:w="1735"/>
        <w:tblGridChange w:id="13">
          <w:tblGrid>
            <w:gridCol w:w="2324"/>
            <w:gridCol w:w="30"/>
            <w:gridCol w:w="1381"/>
            <w:gridCol w:w="47"/>
            <w:gridCol w:w="1551"/>
            <w:gridCol w:w="152"/>
            <w:gridCol w:w="1796"/>
            <w:gridCol w:w="21"/>
            <w:gridCol w:w="1714"/>
          </w:tblGrid>
        </w:tblGridChange>
      </w:tblGrid>
      <w:tr w:rsidR="00A9569C" w14:paraId="70B53C63" w14:textId="592307CB" w:rsidTr="00350ABC">
        <w:tc>
          <w:tcPr>
            <w:tcW w:w="2324" w:type="dxa"/>
            <w:tcPrChange w:id="14" w:author="Robert Porteous" w:date="2025-09-12T13:05:00Z" w16du:dateUtc="2025-09-12T12:05:00Z">
              <w:tcPr>
                <w:tcW w:w="2122" w:type="dxa"/>
              </w:tcPr>
            </w:tcPrChange>
          </w:tcPr>
          <w:p w14:paraId="3467653F" w14:textId="4C431D28" w:rsidR="00694A3A" w:rsidRPr="00694A3A" w:rsidRDefault="00694A3A" w:rsidP="00694A3A">
            <w:pPr>
              <w:rPr>
                <w:b/>
                <w:bCs/>
              </w:rPr>
            </w:pPr>
            <w:r w:rsidRPr="00694A3A">
              <w:rPr>
                <w:b/>
                <w:bCs/>
              </w:rPr>
              <w:t>Covariate</w:t>
            </w:r>
          </w:p>
        </w:tc>
        <w:tc>
          <w:tcPr>
            <w:tcW w:w="1411" w:type="dxa"/>
            <w:tcPrChange w:id="15" w:author="Robert Porteous" w:date="2025-09-12T13:05:00Z" w16du:dateUtc="2025-09-12T12:05:00Z">
              <w:tcPr>
                <w:tcW w:w="1613" w:type="dxa"/>
                <w:gridSpan w:val="2"/>
              </w:tcPr>
            </w:tcPrChange>
          </w:tcPr>
          <w:p w14:paraId="7DA3E671" w14:textId="0FBC4382" w:rsidR="00694A3A" w:rsidRPr="00694A3A" w:rsidRDefault="00694A3A" w:rsidP="00694A3A">
            <w:pPr>
              <w:rPr>
                <w:b/>
                <w:bCs/>
              </w:rPr>
            </w:pPr>
            <w:r w:rsidRPr="00694A3A">
              <w:rPr>
                <w:b/>
                <w:bCs/>
              </w:rPr>
              <w:t>Type</w:t>
            </w:r>
          </w:p>
        </w:tc>
        <w:tc>
          <w:tcPr>
            <w:tcW w:w="1750" w:type="dxa"/>
            <w:tcPrChange w:id="16" w:author="Robert Porteous" w:date="2025-09-12T13:05:00Z" w16du:dateUtc="2025-09-12T12:05:00Z">
              <w:tcPr>
                <w:tcW w:w="1750" w:type="dxa"/>
                <w:gridSpan w:val="3"/>
              </w:tcPr>
            </w:tcPrChange>
          </w:tcPr>
          <w:p w14:paraId="13CC84F9" w14:textId="0727B556" w:rsidR="00694A3A" w:rsidRPr="00694A3A" w:rsidRDefault="00694A3A" w:rsidP="00A92E28">
            <w:pPr>
              <w:rPr>
                <w:b/>
                <w:bCs/>
              </w:rPr>
            </w:pPr>
            <w:r w:rsidRPr="00694A3A">
              <w:rPr>
                <w:b/>
                <w:bCs/>
              </w:rPr>
              <w:t>Description</w:t>
            </w:r>
          </w:p>
        </w:tc>
        <w:tc>
          <w:tcPr>
            <w:tcW w:w="1817" w:type="dxa"/>
            <w:tcPrChange w:id="17" w:author="Robert Porteous" w:date="2025-09-12T13:05:00Z" w16du:dateUtc="2025-09-12T12:05:00Z">
              <w:tcPr>
                <w:tcW w:w="1817" w:type="dxa"/>
                <w:gridSpan w:val="2"/>
              </w:tcPr>
            </w:tcPrChange>
          </w:tcPr>
          <w:p w14:paraId="28160B1E" w14:textId="6E3C18C8" w:rsidR="00694A3A" w:rsidRPr="00694A3A" w:rsidRDefault="00694A3A" w:rsidP="00694A3A">
            <w:pPr>
              <w:rPr>
                <w:b/>
                <w:bCs/>
              </w:rPr>
            </w:pPr>
            <w:r w:rsidRPr="00694A3A">
              <w:rPr>
                <w:b/>
                <w:bCs/>
              </w:rPr>
              <w:t>Codelist</w:t>
            </w:r>
          </w:p>
        </w:tc>
        <w:tc>
          <w:tcPr>
            <w:tcW w:w="1714" w:type="dxa"/>
            <w:tcPrChange w:id="18" w:author="Robert Porteous" w:date="2025-09-12T13:05:00Z" w16du:dateUtc="2025-09-12T12:05:00Z">
              <w:tcPr>
                <w:tcW w:w="1714" w:type="dxa"/>
              </w:tcPr>
            </w:tcPrChange>
          </w:tcPr>
          <w:p w14:paraId="2FEEDAB4" w14:textId="49A409C9" w:rsidR="00694A3A" w:rsidRPr="00694A3A" w:rsidRDefault="00694A3A" w:rsidP="00694A3A">
            <w:pPr>
              <w:rPr>
                <w:b/>
                <w:bCs/>
              </w:rPr>
            </w:pPr>
            <w:r w:rsidRPr="00694A3A">
              <w:rPr>
                <w:b/>
                <w:bCs/>
              </w:rPr>
              <w:t>Comment</w:t>
            </w:r>
          </w:p>
        </w:tc>
      </w:tr>
      <w:tr w:rsidR="009D0BD2" w14:paraId="20ED046C" w14:textId="7948EAB4" w:rsidTr="00350ABC">
        <w:tc>
          <w:tcPr>
            <w:tcW w:w="2324" w:type="dxa"/>
            <w:tcPrChange w:id="19" w:author="Robert Porteous" w:date="2025-09-12T13:05:00Z" w16du:dateUtc="2025-09-12T12:05:00Z">
              <w:tcPr>
                <w:tcW w:w="2122" w:type="dxa"/>
              </w:tcPr>
            </w:tcPrChange>
          </w:tcPr>
          <w:p w14:paraId="2C4122AE" w14:textId="2943C48C" w:rsidR="00694A3A" w:rsidRDefault="00694A3A" w:rsidP="00694A3A">
            <w:r>
              <w:t>Age</w:t>
            </w:r>
          </w:p>
        </w:tc>
        <w:tc>
          <w:tcPr>
            <w:tcW w:w="1411" w:type="dxa"/>
            <w:tcPrChange w:id="20" w:author="Robert Porteous" w:date="2025-09-12T13:05:00Z" w16du:dateUtc="2025-09-12T12:05:00Z">
              <w:tcPr>
                <w:tcW w:w="1613" w:type="dxa"/>
                <w:gridSpan w:val="2"/>
              </w:tcPr>
            </w:tcPrChange>
          </w:tcPr>
          <w:p w14:paraId="59DC2E79" w14:textId="27D7EFAD" w:rsidR="00694A3A" w:rsidRDefault="00694A3A" w:rsidP="00694A3A">
            <w:r>
              <w:t>Continuous</w:t>
            </w:r>
          </w:p>
        </w:tc>
        <w:tc>
          <w:tcPr>
            <w:tcW w:w="1750" w:type="dxa"/>
            <w:tcPrChange w:id="21" w:author="Robert Porteous" w:date="2025-09-12T13:05:00Z" w16du:dateUtc="2025-09-12T12:05:00Z">
              <w:tcPr>
                <w:tcW w:w="1750" w:type="dxa"/>
                <w:gridSpan w:val="3"/>
              </w:tcPr>
            </w:tcPrChange>
          </w:tcPr>
          <w:p w14:paraId="6EEFB9D0" w14:textId="0A2890FD" w:rsidR="00694A3A" w:rsidRDefault="008E3980" w:rsidP="00A92E28">
            <w:r>
              <w:t>Age in years</w:t>
            </w:r>
          </w:p>
        </w:tc>
        <w:tc>
          <w:tcPr>
            <w:tcW w:w="1817" w:type="dxa"/>
            <w:tcPrChange w:id="22" w:author="Robert Porteous" w:date="2025-09-12T13:05:00Z" w16du:dateUtc="2025-09-12T12:05:00Z">
              <w:tcPr>
                <w:tcW w:w="1817" w:type="dxa"/>
                <w:gridSpan w:val="2"/>
              </w:tcPr>
            </w:tcPrChange>
          </w:tcPr>
          <w:p w14:paraId="7DB842F1" w14:textId="2E873381" w:rsidR="00694A3A" w:rsidRDefault="008E3980" w:rsidP="00694A3A">
            <w:r>
              <w:t>N/A</w:t>
            </w:r>
          </w:p>
        </w:tc>
        <w:tc>
          <w:tcPr>
            <w:tcW w:w="1714" w:type="dxa"/>
            <w:tcPrChange w:id="23" w:author="Robert Porteous" w:date="2025-09-12T13:05:00Z" w16du:dateUtc="2025-09-12T12:05:00Z">
              <w:tcPr>
                <w:tcW w:w="1714" w:type="dxa"/>
              </w:tcPr>
            </w:tcPrChange>
          </w:tcPr>
          <w:p w14:paraId="7D60E7E2" w14:textId="77777777" w:rsidR="00694A3A" w:rsidRDefault="00694A3A" w:rsidP="00694A3A"/>
        </w:tc>
      </w:tr>
      <w:tr w:rsidR="00694A3A" w14:paraId="7F309640" w14:textId="77777777" w:rsidTr="00350ABC">
        <w:tc>
          <w:tcPr>
            <w:tcW w:w="2324" w:type="dxa"/>
            <w:tcPrChange w:id="24" w:author="Robert Porteous" w:date="2025-09-12T13:05:00Z" w16du:dateUtc="2025-09-12T12:05:00Z">
              <w:tcPr>
                <w:tcW w:w="2122" w:type="dxa"/>
              </w:tcPr>
            </w:tcPrChange>
          </w:tcPr>
          <w:p w14:paraId="2AE99E24" w14:textId="060117B4" w:rsidR="00694A3A" w:rsidRDefault="00694A3A" w:rsidP="00694A3A">
            <w:r>
              <w:t>Sex</w:t>
            </w:r>
          </w:p>
        </w:tc>
        <w:tc>
          <w:tcPr>
            <w:tcW w:w="1411" w:type="dxa"/>
            <w:tcPrChange w:id="25" w:author="Robert Porteous" w:date="2025-09-12T13:05:00Z" w16du:dateUtc="2025-09-12T12:05:00Z">
              <w:tcPr>
                <w:tcW w:w="1613" w:type="dxa"/>
                <w:gridSpan w:val="2"/>
              </w:tcPr>
            </w:tcPrChange>
          </w:tcPr>
          <w:p w14:paraId="5F6484C5" w14:textId="72F71101" w:rsidR="00694A3A" w:rsidRDefault="00694A3A" w:rsidP="00694A3A">
            <w:r>
              <w:t>Categorical</w:t>
            </w:r>
          </w:p>
        </w:tc>
        <w:tc>
          <w:tcPr>
            <w:tcW w:w="1750" w:type="dxa"/>
            <w:tcPrChange w:id="26" w:author="Robert Porteous" w:date="2025-09-12T13:05:00Z" w16du:dateUtc="2025-09-12T12:05:00Z">
              <w:tcPr>
                <w:tcW w:w="1750" w:type="dxa"/>
                <w:gridSpan w:val="3"/>
              </w:tcPr>
            </w:tcPrChange>
          </w:tcPr>
          <w:p w14:paraId="2E467486" w14:textId="6DD65FD8" w:rsidR="00694A3A" w:rsidRDefault="008E3980" w:rsidP="00A92E28">
            <w:r>
              <w:t>Male, Female</w:t>
            </w:r>
          </w:p>
        </w:tc>
        <w:tc>
          <w:tcPr>
            <w:tcW w:w="1817" w:type="dxa"/>
            <w:tcPrChange w:id="27" w:author="Robert Porteous" w:date="2025-09-12T13:05:00Z" w16du:dateUtc="2025-09-12T12:05:00Z">
              <w:tcPr>
                <w:tcW w:w="1817" w:type="dxa"/>
                <w:gridSpan w:val="2"/>
              </w:tcPr>
            </w:tcPrChange>
          </w:tcPr>
          <w:p w14:paraId="5FF1154A" w14:textId="2C176C92" w:rsidR="00694A3A" w:rsidRDefault="008E3980" w:rsidP="00694A3A">
            <w:r>
              <w:t>N/A</w:t>
            </w:r>
          </w:p>
        </w:tc>
        <w:tc>
          <w:tcPr>
            <w:tcW w:w="1714" w:type="dxa"/>
            <w:tcPrChange w:id="28" w:author="Robert Porteous" w:date="2025-09-12T13:05:00Z" w16du:dateUtc="2025-09-12T12:05:00Z">
              <w:tcPr>
                <w:tcW w:w="1714" w:type="dxa"/>
              </w:tcPr>
            </w:tcPrChange>
          </w:tcPr>
          <w:p w14:paraId="3ECAA534" w14:textId="77777777" w:rsidR="00694A3A" w:rsidRDefault="00694A3A" w:rsidP="00694A3A"/>
        </w:tc>
      </w:tr>
      <w:tr w:rsidR="00694A3A" w14:paraId="36DAA883" w14:textId="77777777" w:rsidTr="00350ABC">
        <w:tc>
          <w:tcPr>
            <w:tcW w:w="2324" w:type="dxa"/>
            <w:tcPrChange w:id="29" w:author="Robert Porteous" w:date="2025-09-12T13:05:00Z" w16du:dateUtc="2025-09-12T12:05:00Z">
              <w:tcPr>
                <w:tcW w:w="2122" w:type="dxa"/>
              </w:tcPr>
            </w:tcPrChange>
          </w:tcPr>
          <w:p w14:paraId="4290BFC5" w14:textId="7D7F89A5" w:rsidR="00694A3A" w:rsidRDefault="00694A3A" w:rsidP="00694A3A">
            <w:r>
              <w:t>Ethnicity</w:t>
            </w:r>
          </w:p>
        </w:tc>
        <w:tc>
          <w:tcPr>
            <w:tcW w:w="1411" w:type="dxa"/>
            <w:tcPrChange w:id="30" w:author="Robert Porteous" w:date="2025-09-12T13:05:00Z" w16du:dateUtc="2025-09-12T12:05:00Z">
              <w:tcPr>
                <w:tcW w:w="1613" w:type="dxa"/>
                <w:gridSpan w:val="2"/>
              </w:tcPr>
            </w:tcPrChange>
          </w:tcPr>
          <w:p w14:paraId="4619BD4F" w14:textId="20D079E7" w:rsidR="00694A3A" w:rsidRDefault="00694A3A" w:rsidP="00694A3A">
            <w:r>
              <w:t>Categorical</w:t>
            </w:r>
          </w:p>
        </w:tc>
        <w:tc>
          <w:tcPr>
            <w:tcW w:w="1750" w:type="dxa"/>
            <w:tcPrChange w:id="31" w:author="Robert Porteous" w:date="2025-09-12T13:05:00Z" w16du:dateUtc="2025-09-12T12:05:00Z">
              <w:tcPr>
                <w:tcW w:w="1750" w:type="dxa"/>
                <w:gridSpan w:val="3"/>
              </w:tcPr>
            </w:tcPrChange>
          </w:tcPr>
          <w:p w14:paraId="64806A3F" w14:textId="4181DA01" w:rsidR="00694A3A" w:rsidRDefault="008E3980" w:rsidP="00A92E28">
            <w:r>
              <w:t>Patient ethnicity</w:t>
            </w:r>
          </w:p>
        </w:tc>
        <w:tc>
          <w:tcPr>
            <w:tcW w:w="1817" w:type="dxa"/>
            <w:tcPrChange w:id="32" w:author="Robert Porteous" w:date="2025-09-12T13:05:00Z" w16du:dateUtc="2025-09-12T12:05:00Z">
              <w:tcPr>
                <w:tcW w:w="1817" w:type="dxa"/>
                <w:gridSpan w:val="2"/>
              </w:tcPr>
            </w:tcPrChange>
          </w:tcPr>
          <w:p w14:paraId="2D78D7F7" w14:textId="5F812C8F" w:rsidR="00694A3A" w:rsidRDefault="009A4BFC" w:rsidP="00694A3A">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714" w:type="dxa"/>
            <w:tcPrChange w:id="33" w:author="Robert Porteous" w:date="2025-09-12T13:05:00Z" w16du:dateUtc="2025-09-12T12:05:00Z">
              <w:tcPr>
                <w:tcW w:w="1714" w:type="dxa"/>
              </w:tcPr>
            </w:tcPrChange>
          </w:tcPr>
          <w:p w14:paraId="1001F9D9" w14:textId="3BCB6512" w:rsidR="00694A3A" w:rsidRDefault="008E3980" w:rsidP="00694A3A">
            <w:r>
              <w:t>We will use the ethnicity variable available in OpenSAFELY</w:t>
            </w:r>
          </w:p>
        </w:tc>
      </w:tr>
      <w:tr w:rsidR="008E3980" w14:paraId="167D0A49" w14:textId="77777777" w:rsidTr="00350ABC">
        <w:tc>
          <w:tcPr>
            <w:tcW w:w="2324" w:type="dxa"/>
            <w:tcPrChange w:id="34" w:author="Robert Porteous" w:date="2025-09-12T13:05:00Z" w16du:dateUtc="2025-09-12T12:05:00Z">
              <w:tcPr>
                <w:tcW w:w="2122" w:type="dxa"/>
              </w:tcPr>
            </w:tcPrChange>
          </w:tcPr>
          <w:p w14:paraId="01C8D955" w14:textId="66E5E00D" w:rsidR="008E3980" w:rsidRDefault="008E3980" w:rsidP="008E3980">
            <w:r>
              <w:t>Deprivation</w:t>
            </w:r>
          </w:p>
        </w:tc>
        <w:tc>
          <w:tcPr>
            <w:tcW w:w="1411" w:type="dxa"/>
            <w:tcPrChange w:id="35" w:author="Robert Porteous" w:date="2025-09-12T13:05:00Z" w16du:dateUtc="2025-09-12T12:05:00Z">
              <w:tcPr>
                <w:tcW w:w="1613" w:type="dxa"/>
                <w:gridSpan w:val="2"/>
              </w:tcPr>
            </w:tcPrChange>
          </w:tcPr>
          <w:p w14:paraId="1146552B" w14:textId="1BD150D4" w:rsidR="008E3980" w:rsidRDefault="008E3980" w:rsidP="008E3980">
            <w:r>
              <w:t>Categorical</w:t>
            </w:r>
          </w:p>
        </w:tc>
        <w:tc>
          <w:tcPr>
            <w:tcW w:w="1750" w:type="dxa"/>
            <w:tcPrChange w:id="36" w:author="Robert Porteous" w:date="2025-09-12T13:05:00Z" w16du:dateUtc="2025-09-12T12:05:00Z">
              <w:tcPr>
                <w:tcW w:w="1750" w:type="dxa"/>
                <w:gridSpan w:val="3"/>
              </w:tcPr>
            </w:tcPrChange>
          </w:tcPr>
          <w:p w14:paraId="523E0A72" w14:textId="65CFA76E" w:rsidR="008E3980" w:rsidRDefault="008E3980" w:rsidP="00A92E28">
            <w:r w:rsidRPr="00400ED0">
              <w:rPr>
                <w:rFonts w:eastAsia="Calibri"/>
                <w:color w:val="000000" w:themeColor="text1"/>
              </w:rPr>
              <w:t>10 categories from Index of Multiple Deprivation 2019</w:t>
            </w:r>
          </w:p>
        </w:tc>
        <w:tc>
          <w:tcPr>
            <w:tcW w:w="1817" w:type="dxa"/>
            <w:tcPrChange w:id="37" w:author="Robert Porteous" w:date="2025-09-12T13:05:00Z" w16du:dateUtc="2025-09-12T12:05:00Z">
              <w:tcPr>
                <w:tcW w:w="1817" w:type="dxa"/>
                <w:gridSpan w:val="2"/>
              </w:tcPr>
            </w:tcPrChange>
          </w:tcPr>
          <w:p w14:paraId="31238E42" w14:textId="3CD28C94" w:rsidR="008E3980" w:rsidRDefault="008E3980" w:rsidP="008E3980">
            <w:r>
              <w:t>N/A</w:t>
            </w:r>
          </w:p>
        </w:tc>
        <w:tc>
          <w:tcPr>
            <w:tcW w:w="1714" w:type="dxa"/>
            <w:tcPrChange w:id="38" w:author="Robert Porteous" w:date="2025-09-12T13:05:00Z" w16du:dateUtc="2025-09-12T12:05:00Z">
              <w:tcPr>
                <w:tcW w:w="1714" w:type="dxa"/>
              </w:tcPr>
            </w:tcPrChange>
          </w:tcPr>
          <w:p w14:paraId="3C154175" w14:textId="77777777" w:rsidR="008E3980" w:rsidRDefault="008E3980" w:rsidP="008E3980"/>
        </w:tc>
      </w:tr>
      <w:tr w:rsidR="008E3980" w14:paraId="329B14DE" w14:textId="77777777" w:rsidTr="00350ABC">
        <w:tc>
          <w:tcPr>
            <w:tcW w:w="2324" w:type="dxa"/>
            <w:tcPrChange w:id="39" w:author="Robert Porteous" w:date="2025-09-12T13:05:00Z" w16du:dateUtc="2025-09-12T12:05:00Z">
              <w:tcPr>
                <w:tcW w:w="2122" w:type="dxa"/>
              </w:tcPr>
            </w:tcPrChange>
          </w:tcPr>
          <w:p w14:paraId="46D36CF3" w14:textId="027C5F1F" w:rsidR="008E3980" w:rsidRDefault="008E3980" w:rsidP="008E3980">
            <w:r>
              <w:t xml:space="preserve">Number of medications </w:t>
            </w:r>
          </w:p>
        </w:tc>
        <w:tc>
          <w:tcPr>
            <w:tcW w:w="1411" w:type="dxa"/>
            <w:tcPrChange w:id="40" w:author="Robert Porteous" w:date="2025-09-12T13:05:00Z" w16du:dateUtc="2025-09-12T12:05:00Z">
              <w:tcPr>
                <w:tcW w:w="1613" w:type="dxa"/>
                <w:gridSpan w:val="2"/>
              </w:tcPr>
            </w:tcPrChange>
          </w:tcPr>
          <w:p w14:paraId="3807716E" w14:textId="7859CCE6" w:rsidR="008E3980" w:rsidRPr="00400ED0" w:rsidRDefault="008E3980" w:rsidP="008E3980">
            <w:pPr>
              <w:rPr>
                <w:rFonts w:eastAsia="Calibri"/>
                <w:color w:val="000000" w:themeColor="text1"/>
              </w:rPr>
            </w:pPr>
            <w:r w:rsidRPr="00400ED0">
              <w:rPr>
                <w:rFonts w:eastAsia="Calibri"/>
                <w:color w:val="000000" w:themeColor="text1"/>
              </w:rPr>
              <w:t>Continuous</w:t>
            </w:r>
          </w:p>
        </w:tc>
        <w:tc>
          <w:tcPr>
            <w:tcW w:w="1750" w:type="dxa"/>
            <w:tcPrChange w:id="41" w:author="Robert Porteous" w:date="2025-09-12T13:05:00Z" w16du:dateUtc="2025-09-12T12:05:00Z">
              <w:tcPr>
                <w:tcW w:w="1750" w:type="dxa"/>
                <w:gridSpan w:val="3"/>
              </w:tcPr>
            </w:tcPrChange>
          </w:tcPr>
          <w:p w14:paraId="109769EC" w14:textId="7BBA4244" w:rsidR="008E3980" w:rsidRDefault="008E3980" w:rsidP="00A92E28">
            <w:r>
              <w:t>Count of medications currently prescribed</w:t>
            </w:r>
          </w:p>
        </w:tc>
        <w:tc>
          <w:tcPr>
            <w:tcW w:w="1817" w:type="dxa"/>
            <w:tcPrChange w:id="42" w:author="Robert Porteous" w:date="2025-09-12T13:05:00Z" w16du:dateUtc="2025-09-12T12:05:00Z">
              <w:tcPr>
                <w:tcW w:w="1817" w:type="dxa"/>
                <w:gridSpan w:val="2"/>
              </w:tcPr>
            </w:tcPrChange>
          </w:tcPr>
          <w:p w14:paraId="1BC737DC" w14:textId="79C0E736" w:rsidR="008E3980" w:rsidRDefault="008E3980" w:rsidP="008E3980">
            <w:r>
              <w:t>N/A</w:t>
            </w:r>
          </w:p>
        </w:tc>
        <w:tc>
          <w:tcPr>
            <w:tcW w:w="1714" w:type="dxa"/>
            <w:tcPrChange w:id="43" w:author="Robert Porteous" w:date="2025-09-12T13:05:00Z" w16du:dateUtc="2025-09-12T12:05:00Z">
              <w:tcPr>
                <w:tcW w:w="1714" w:type="dxa"/>
              </w:tcPr>
            </w:tcPrChange>
          </w:tcPr>
          <w:p w14:paraId="44B6C472" w14:textId="2C9D8D02" w:rsidR="008E3980" w:rsidRDefault="008E3980" w:rsidP="008E3980">
            <w:r>
              <w:t>Number of distinct medications prescribed in the last 3 months.</w:t>
            </w:r>
          </w:p>
        </w:tc>
      </w:tr>
      <w:tr w:rsidR="008E3980" w14:paraId="784E2A77" w14:textId="77777777" w:rsidTr="00350ABC">
        <w:tc>
          <w:tcPr>
            <w:tcW w:w="2324" w:type="dxa"/>
            <w:tcPrChange w:id="44" w:author="Robert Porteous" w:date="2025-09-12T13:05:00Z" w16du:dateUtc="2025-09-12T12:05:00Z">
              <w:tcPr>
                <w:tcW w:w="2122" w:type="dxa"/>
              </w:tcPr>
            </w:tcPrChange>
          </w:tcPr>
          <w:p w14:paraId="368DC91E" w14:textId="69C007FF" w:rsidR="008E3980" w:rsidRDefault="008E3980" w:rsidP="008E3980">
            <w:r>
              <w:t>Dementia Type</w:t>
            </w:r>
          </w:p>
        </w:tc>
        <w:tc>
          <w:tcPr>
            <w:tcW w:w="1411" w:type="dxa"/>
            <w:tcPrChange w:id="45" w:author="Robert Porteous" w:date="2025-09-12T13:05:00Z" w16du:dateUtc="2025-09-12T12:05:00Z">
              <w:tcPr>
                <w:tcW w:w="1613" w:type="dxa"/>
                <w:gridSpan w:val="2"/>
              </w:tcPr>
            </w:tcPrChange>
          </w:tcPr>
          <w:p w14:paraId="7869538B" w14:textId="06FFA9B7" w:rsidR="008E3980" w:rsidRDefault="008E3980" w:rsidP="008E3980">
            <w:pPr>
              <w:rPr>
                <w:rFonts w:eastAsia="Calibri"/>
                <w:color w:val="000000" w:themeColor="text1"/>
              </w:rPr>
            </w:pPr>
            <w:r>
              <w:t>Categorical</w:t>
            </w:r>
          </w:p>
        </w:tc>
        <w:tc>
          <w:tcPr>
            <w:tcW w:w="1750" w:type="dxa"/>
            <w:tcPrChange w:id="46" w:author="Robert Porteous" w:date="2025-09-12T13:05:00Z" w16du:dateUtc="2025-09-12T12:05:00Z">
              <w:tcPr>
                <w:tcW w:w="1750" w:type="dxa"/>
                <w:gridSpan w:val="3"/>
              </w:tcPr>
            </w:tcPrChange>
          </w:tcPr>
          <w:p w14:paraId="7BB6FEEB" w14:textId="41360D65" w:rsidR="008E3980" w:rsidRDefault="00A92E28" w:rsidP="00A92E28">
            <w:r>
              <w:t>Alzheimer’s, Vascular dementia, Other</w:t>
            </w:r>
          </w:p>
        </w:tc>
        <w:tc>
          <w:tcPr>
            <w:tcW w:w="1817" w:type="dxa"/>
            <w:tcPrChange w:id="47" w:author="Robert Porteous" w:date="2025-09-12T13:05:00Z" w16du:dateUtc="2025-09-12T12:05:00Z">
              <w:tcPr>
                <w:tcW w:w="1817" w:type="dxa"/>
                <w:gridSpan w:val="2"/>
              </w:tcPr>
            </w:tcPrChange>
          </w:tcPr>
          <w:p w14:paraId="6DBD12C0" w14:textId="77777777" w:rsidR="008E3980" w:rsidRDefault="00A92E28" w:rsidP="008E3980">
            <w:r>
              <w:fldChar w:fldCharType="begin"/>
            </w:r>
            <w:r>
              <w:instrText>HYPERLINK "https://www.opencodelists.org/codelist/nhsd-primary-care-domain-refsets/demvasc_cod/20250627/"</w:instrText>
            </w:r>
            <w:r>
              <w:fldChar w:fldCharType="separate"/>
            </w:r>
            <w:proofErr w:type="spellStart"/>
            <w:r w:rsidRPr="006C4B4D">
              <w:rPr>
                <w:rStyle w:val="Hyperlink"/>
              </w:rPr>
              <w:t>OpenCodelists</w:t>
            </w:r>
            <w:proofErr w:type="spellEnd"/>
            <w:r w:rsidRPr="006C4B4D">
              <w:rPr>
                <w:rStyle w:val="Hyperlink"/>
              </w:rPr>
              <w:t>: Vascular dementia codes</w:t>
            </w:r>
            <w:r>
              <w:fldChar w:fldCharType="end"/>
            </w:r>
            <w:r>
              <w:t xml:space="preserve"> , </w:t>
            </w:r>
            <w:r>
              <w:fldChar w:fldCharType="begin"/>
            </w:r>
            <w:r>
              <w:instrText>HYPERLINK "https://www.opencodelists.org/codelist/nhsd-primary-care-domain-refsets/demalz_cod/20250627/"</w:instrText>
            </w:r>
            <w:r>
              <w:fldChar w:fldCharType="separate"/>
            </w:r>
            <w:proofErr w:type="spellStart"/>
            <w:r w:rsidRPr="00155859">
              <w:rPr>
                <w:rStyle w:val="Hyperlink"/>
              </w:rPr>
              <w:t>OpenCodelists</w:t>
            </w:r>
            <w:proofErr w:type="spellEnd"/>
            <w:r w:rsidRPr="00155859">
              <w:rPr>
                <w:rStyle w:val="Hyperlink"/>
              </w:rPr>
              <w:t>: Alzheimer’s disease dementia codes</w:t>
            </w:r>
            <w:r>
              <w:fldChar w:fldCharType="end"/>
            </w:r>
            <w:r>
              <w:t xml:space="preserve"> , </w:t>
            </w:r>
          </w:p>
          <w:p w14:paraId="365E6E4A" w14:textId="3918BAB1" w:rsidR="00A92E28" w:rsidRDefault="00A92E28" w:rsidP="008E3980">
            <w:r>
              <w:fldChar w:fldCharType="begin"/>
            </w:r>
            <w:r>
              <w:instrText>HYPERLINK "https://www.opencodelists.org/codelist/nhsd-primary-care-domain-refsets/dem_cod/20250627/"</w:instrText>
            </w:r>
            <w:r>
              <w:fldChar w:fldCharType="separate"/>
            </w:r>
            <w:proofErr w:type="spellStart"/>
            <w:r w:rsidRPr="00E037BA">
              <w:rPr>
                <w:rStyle w:val="Hyperlink"/>
              </w:rPr>
              <w:t>OpenCodelists</w:t>
            </w:r>
            <w:proofErr w:type="spellEnd"/>
            <w:r w:rsidRPr="00E037BA">
              <w:rPr>
                <w:rStyle w:val="Hyperlink"/>
              </w:rPr>
              <w:t>: Codes for dementia</w:t>
            </w:r>
            <w:r>
              <w:fldChar w:fldCharType="end"/>
            </w:r>
          </w:p>
        </w:tc>
        <w:tc>
          <w:tcPr>
            <w:tcW w:w="1714" w:type="dxa"/>
            <w:tcPrChange w:id="48" w:author="Robert Porteous" w:date="2025-09-12T13:05:00Z" w16du:dateUtc="2025-09-12T12:05:00Z">
              <w:tcPr>
                <w:tcW w:w="1714" w:type="dxa"/>
              </w:tcPr>
            </w:tcPrChange>
          </w:tcPr>
          <w:p w14:paraId="5FB9DC88" w14:textId="39B855B1" w:rsidR="008E3980" w:rsidRDefault="00A92E28" w:rsidP="008E3980">
            <w:r>
              <w:t xml:space="preserve">Codelists taken from NHSD </w:t>
            </w:r>
            <w:proofErr w:type="spellStart"/>
            <w:r>
              <w:t>refsets</w:t>
            </w:r>
            <w:proofErr w:type="spellEnd"/>
          </w:p>
        </w:tc>
      </w:tr>
      <w:tr w:rsidR="008E3980" w14:paraId="1F9C345E" w14:textId="77777777" w:rsidTr="00350ABC">
        <w:tc>
          <w:tcPr>
            <w:tcW w:w="2324" w:type="dxa"/>
            <w:tcPrChange w:id="49" w:author="Robert Porteous" w:date="2025-09-12T13:05:00Z" w16du:dateUtc="2025-09-12T12:05:00Z">
              <w:tcPr>
                <w:tcW w:w="2122" w:type="dxa"/>
              </w:tcPr>
            </w:tcPrChange>
          </w:tcPr>
          <w:p w14:paraId="60E7D460" w14:textId="14A4A224" w:rsidR="008E3980" w:rsidRDefault="00A92E28" w:rsidP="008E3980">
            <w:r>
              <w:t>Days since dementia diagnosis</w:t>
            </w:r>
          </w:p>
        </w:tc>
        <w:tc>
          <w:tcPr>
            <w:tcW w:w="1411" w:type="dxa"/>
            <w:tcPrChange w:id="50" w:author="Robert Porteous" w:date="2025-09-12T13:05:00Z" w16du:dateUtc="2025-09-12T12:05:00Z">
              <w:tcPr>
                <w:tcW w:w="1613" w:type="dxa"/>
                <w:gridSpan w:val="2"/>
              </w:tcPr>
            </w:tcPrChange>
          </w:tcPr>
          <w:p w14:paraId="38CB55B2" w14:textId="35068DB7" w:rsidR="008E3980" w:rsidRDefault="00A92E28" w:rsidP="008E3980">
            <w:r>
              <w:t xml:space="preserve">Continuous </w:t>
            </w:r>
          </w:p>
        </w:tc>
        <w:tc>
          <w:tcPr>
            <w:tcW w:w="1750" w:type="dxa"/>
            <w:tcPrChange w:id="51" w:author="Robert Porteous" w:date="2025-09-12T13:05:00Z" w16du:dateUtc="2025-09-12T12:05:00Z">
              <w:tcPr>
                <w:tcW w:w="1750" w:type="dxa"/>
                <w:gridSpan w:val="3"/>
              </w:tcPr>
            </w:tcPrChange>
          </w:tcPr>
          <w:p w14:paraId="6BA359F0" w14:textId="43AC95BE" w:rsidR="008E3980" w:rsidRDefault="00A92E28" w:rsidP="00A92E28">
            <w:r>
              <w:t>Number of days between the intervention and the patient’s dementia diagnosis</w:t>
            </w:r>
          </w:p>
        </w:tc>
        <w:tc>
          <w:tcPr>
            <w:tcW w:w="1817" w:type="dxa"/>
            <w:tcPrChange w:id="52" w:author="Robert Porteous" w:date="2025-09-12T13:05:00Z" w16du:dateUtc="2025-09-12T12:05:00Z">
              <w:tcPr>
                <w:tcW w:w="1817" w:type="dxa"/>
                <w:gridSpan w:val="2"/>
              </w:tcPr>
            </w:tcPrChange>
          </w:tcPr>
          <w:p w14:paraId="74BE48F1" w14:textId="1DBC6C4E" w:rsidR="008E3980" w:rsidRDefault="009A4BFC" w:rsidP="008E3980">
            <w:r>
              <w:t>N/A</w:t>
            </w:r>
          </w:p>
        </w:tc>
        <w:tc>
          <w:tcPr>
            <w:tcW w:w="1714" w:type="dxa"/>
            <w:tcPrChange w:id="53" w:author="Robert Porteous" w:date="2025-09-12T13:05:00Z" w16du:dateUtc="2025-09-12T12:05:00Z">
              <w:tcPr>
                <w:tcW w:w="1714" w:type="dxa"/>
              </w:tcPr>
            </w:tcPrChange>
          </w:tcPr>
          <w:p w14:paraId="43013006" w14:textId="2C1E1338" w:rsidR="008E3980" w:rsidRDefault="00A92E28" w:rsidP="008E3980">
            <w:r>
              <w:t>Patient is more likely to have changes to medications immediately following dementia diagnosis.</w:t>
            </w:r>
          </w:p>
        </w:tc>
      </w:tr>
      <w:tr w:rsidR="008E3980" w14:paraId="575AAB33" w14:textId="77777777" w:rsidTr="00350ABC">
        <w:tc>
          <w:tcPr>
            <w:tcW w:w="2324" w:type="dxa"/>
            <w:tcPrChange w:id="54" w:author="Robert Porteous" w:date="2025-09-12T13:05:00Z" w16du:dateUtc="2025-09-12T12:05:00Z">
              <w:tcPr>
                <w:tcW w:w="2122" w:type="dxa"/>
              </w:tcPr>
            </w:tcPrChange>
          </w:tcPr>
          <w:p w14:paraId="697199E5" w14:textId="4C66963F" w:rsidR="008E3980" w:rsidRDefault="008E3980" w:rsidP="008E3980">
            <w:r>
              <w:lastRenderedPageBreak/>
              <w:t>Geographical Region</w:t>
            </w:r>
          </w:p>
        </w:tc>
        <w:tc>
          <w:tcPr>
            <w:tcW w:w="1411" w:type="dxa"/>
            <w:tcPrChange w:id="55" w:author="Robert Porteous" w:date="2025-09-12T13:05:00Z" w16du:dateUtc="2025-09-12T12:05:00Z">
              <w:tcPr>
                <w:tcW w:w="1613" w:type="dxa"/>
                <w:gridSpan w:val="2"/>
              </w:tcPr>
            </w:tcPrChange>
          </w:tcPr>
          <w:p w14:paraId="4629C9C5" w14:textId="169EDD1C" w:rsidR="008E3980" w:rsidRDefault="008E3980" w:rsidP="008E3980">
            <w:r>
              <w:t>Categorical</w:t>
            </w:r>
          </w:p>
        </w:tc>
        <w:tc>
          <w:tcPr>
            <w:tcW w:w="1750" w:type="dxa"/>
            <w:tcPrChange w:id="56" w:author="Robert Porteous" w:date="2025-09-12T13:05:00Z" w16du:dateUtc="2025-09-12T12:05:00Z">
              <w:tcPr>
                <w:tcW w:w="1750" w:type="dxa"/>
                <w:gridSpan w:val="3"/>
              </w:tcPr>
            </w:tcPrChange>
          </w:tcPr>
          <w:p w14:paraId="4C2E73C4" w14:textId="4072A7F7" w:rsidR="008E3980" w:rsidRDefault="00A92E28" w:rsidP="00A92E28">
            <w:r>
              <w:t>The region of the England that the individual lives in.</w:t>
            </w:r>
          </w:p>
        </w:tc>
        <w:tc>
          <w:tcPr>
            <w:tcW w:w="1817" w:type="dxa"/>
            <w:tcPrChange w:id="57" w:author="Robert Porteous" w:date="2025-09-12T13:05:00Z" w16du:dateUtc="2025-09-12T12:05:00Z">
              <w:tcPr>
                <w:tcW w:w="1817" w:type="dxa"/>
                <w:gridSpan w:val="2"/>
              </w:tcPr>
            </w:tcPrChange>
          </w:tcPr>
          <w:p w14:paraId="2D1C00F1" w14:textId="2972E33C" w:rsidR="008E3980" w:rsidRDefault="00A92E28" w:rsidP="008E3980">
            <w:r>
              <w:t>N/A</w:t>
            </w:r>
          </w:p>
        </w:tc>
        <w:tc>
          <w:tcPr>
            <w:tcW w:w="1714" w:type="dxa"/>
            <w:tcPrChange w:id="58" w:author="Robert Porteous" w:date="2025-09-12T13:05:00Z" w16du:dateUtc="2025-09-12T12:05:00Z">
              <w:tcPr>
                <w:tcW w:w="1714" w:type="dxa"/>
              </w:tcPr>
            </w:tcPrChange>
          </w:tcPr>
          <w:p w14:paraId="265CF61E" w14:textId="77777777" w:rsidR="008E3980" w:rsidRDefault="008E3980" w:rsidP="008E3980"/>
        </w:tc>
      </w:tr>
      <w:tr w:rsidR="00A92E28" w:rsidDel="00975EE5" w14:paraId="01DCD96D" w14:textId="1ACABE1D" w:rsidTr="00350ABC">
        <w:trPr>
          <w:del w:id="59" w:author="Robert Porteous" w:date="2025-09-12T13:14:00Z"/>
        </w:trPr>
        <w:tc>
          <w:tcPr>
            <w:tcW w:w="2324" w:type="dxa"/>
            <w:tcPrChange w:id="60" w:author="Robert Porteous" w:date="2025-09-12T13:05:00Z" w16du:dateUtc="2025-09-12T12:05:00Z">
              <w:tcPr>
                <w:tcW w:w="2122" w:type="dxa"/>
              </w:tcPr>
            </w:tcPrChange>
          </w:tcPr>
          <w:p w14:paraId="2B1CCC4B" w14:textId="4E9E9B1F" w:rsidR="00A92E28" w:rsidDel="00975EE5" w:rsidRDefault="00A92E28" w:rsidP="00A92E28">
            <w:pPr>
              <w:rPr>
                <w:del w:id="61" w:author="Robert Porteous" w:date="2025-09-12T13:14:00Z" w16du:dateUtc="2025-09-12T12:14:00Z"/>
              </w:rPr>
            </w:pPr>
            <w:del w:id="62" w:author="Robert Porteous" w:date="2025-09-12T13:14:00Z" w16du:dateUtc="2025-09-12T12:14:00Z">
              <w:r w:rsidDel="00975EE5">
                <w:delText>Chronic Kidney Disease</w:delText>
              </w:r>
            </w:del>
          </w:p>
        </w:tc>
        <w:tc>
          <w:tcPr>
            <w:tcW w:w="1411" w:type="dxa"/>
            <w:tcPrChange w:id="63" w:author="Robert Porteous" w:date="2025-09-12T13:05:00Z" w16du:dateUtc="2025-09-12T12:05:00Z">
              <w:tcPr>
                <w:tcW w:w="1613" w:type="dxa"/>
                <w:gridSpan w:val="2"/>
              </w:tcPr>
            </w:tcPrChange>
          </w:tcPr>
          <w:p w14:paraId="0AD62FCB" w14:textId="022B2263" w:rsidR="00A92E28" w:rsidDel="00975EE5" w:rsidRDefault="00A92E28" w:rsidP="00A92E28">
            <w:pPr>
              <w:rPr>
                <w:del w:id="64" w:author="Robert Porteous" w:date="2025-09-12T13:14:00Z" w16du:dateUtc="2025-09-12T12:14:00Z"/>
              </w:rPr>
            </w:pPr>
            <w:del w:id="65" w:author="Robert Porteous" w:date="2025-09-12T13:14:00Z" w16du:dateUtc="2025-09-12T12:14:00Z">
              <w:r w:rsidRPr="00400ED0" w:rsidDel="00975EE5">
                <w:rPr>
                  <w:rFonts w:eastAsia="Calibri"/>
                  <w:color w:val="000000" w:themeColor="text1"/>
                </w:rPr>
                <w:delText>Binary</w:delText>
              </w:r>
            </w:del>
          </w:p>
        </w:tc>
        <w:tc>
          <w:tcPr>
            <w:tcW w:w="1750" w:type="dxa"/>
            <w:vAlign w:val="center"/>
            <w:tcPrChange w:id="66" w:author="Robert Porteous" w:date="2025-09-12T13:05:00Z" w16du:dateUtc="2025-09-12T12:05:00Z">
              <w:tcPr>
                <w:tcW w:w="1750" w:type="dxa"/>
                <w:gridSpan w:val="3"/>
                <w:vAlign w:val="center"/>
              </w:tcPr>
            </w:tcPrChange>
          </w:tcPr>
          <w:p w14:paraId="55F42A5A" w14:textId="74D692F0" w:rsidR="00A92E28" w:rsidDel="00975EE5" w:rsidRDefault="00A92E28" w:rsidP="00A92E28">
            <w:pPr>
              <w:rPr>
                <w:del w:id="67" w:author="Robert Porteous" w:date="2025-09-12T13:14:00Z" w16du:dateUtc="2025-09-12T12:14:00Z"/>
              </w:rPr>
            </w:pPr>
            <w:del w:id="68" w:author="Robert Porteous" w:date="2025-09-12T13:14:00Z" w16du:dateUtc="2025-09-12T12:14:00Z">
              <w:r w:rsidRPr="00400ED0" w:rsidDel="00975EE5">
                <w:rPr>
                  <w:rFonts w:eastAsia="Calibri"/>
                  <w:color w:val="000000" w:themeColor="text1"/>
                </w:rPr>
                <w:delText>1 if diagnosis present; 0 otherwise.</w:delText>
              </w:r>
            </w:del>
          </w:p>
        </w:tc>
        <w:tc>
          <w:tcPr>
            <w:tcW w:w="1817" w:type="dxa"/>
            <w:tcPrChange w:id="69" w:author="Robert Porteous" w:date="2025-09-12T13:05:00Z" w16du:dateUtc="2025-09-12T12:05:00Z">
              <w:tcPr>
                <w:tcW w:w="1817" w:type="dxa"/>
                <w:gridSpan w:val="2"/>
              </w:tcPr>
            </w:tcPrChange>
          </w:tcPr>
          <w:p w14:paraId="1309B3F6" w14:textId="2301F545" w:rsidR="00A92E28" w:rsidDel="00975EE5" w:rsidRDefault="009A4BFC" w:rsidP="00A92E28">
            <w:pPr>
              <w:rPr>
                <w:del w:id="70" w:author="Robert Porteous" w:date="2025-09-12T13:14:00Z" w16du:dateUtc="2025-09-12T12:14:00Z"/>
              </w:rPr>
            </w:pPr>
            <w:del w:id="71" w:author="Robert Porteous" w:date="2025-09-12T13:14:00Z" w16du:dateUtc="2025-09-12T12: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714" w:type="dxa"/>
            <w:tcPrChange w:id="72" w:author="Robert Porteous" w:date="2025-09-12T13:05:00Z" w16du:dateUtc="2025-09-12T12:05:00Z">
              <w:tcPr>
                <w:tcW w:w="1714" w:type="dxa"/>
              </w:tcPr>
            </w:tcPrChange>
          </w:tcPr>
          <w:p w14:paraId="7649A21B" w14:textId="1D2B222C" w:rsidR="00A92E28" w:rsidDel="00975EE5" w:rsidRDefault="00A92E28" w:rsidP="00A92E28">
            <w:pPr>
              <w:rPr>
                <w:del w:id="73" w:author="Robert Porteous" w:date="2025-09-12T13:14:00Z" w16du:dateUtc="2025-09-12T12:14:00Z"/>
              </w:rPr>
            </w:pPr>
          </w:p>
        </w:tc>
      </w:tr>
      <w:tr w:rsidR="00A92E28" w14:paraId="2FE5FAFB" w14:textId="77777777" w:rsidTr="00350ABC">
        <w:tc>
          <w:tcPr>
            <w:tcW w:w="2324" w:type="dxa"/>
            <w:tcPrChange w:id="74" w:author="Robert Porteous" w:date="2025-09-12T13:05:00Z" w16du:dateUtc="2025-09-12T12:05:00Z">
              <w:tcPr>
                <w:tcW w:w="2122" w:type="dxa"/>
              </w:tcPr>
            </w:tcPrChange>
          </w:tcPr>
          <w:p w14:paraId="741C5FAD" w14:textId="24DA4D98" w:rsidR="00A92E28" w:rsidRDefault="00A92E28" w:rsidP="00A92E28">
            <w:r>
              <w:t>Chronic Heart Disease</w:t>
            </w:r>
          </w:p>
        </w:tc>
        <w:tc>
          <w:tcPr>
            <w:tcW w:w="1411" w:type="dxa"/>
            <w:tcPrChange w:id="75" w:author="Robert Porteous" w:date="2025-09-12T13:05:00Z" w16du:dateUtc="2025-09-12T12:05:00Z">
              <w:tcPr>
                <w:tcW w:w="1613" w:type="dxa"/>
                <w:gridSpan w:val="2"/>
              </w:tcPr>
            </w:tcPrChange>
          </w:tcPr>
          <w:p w14:paraId="7F8F68DA" w14:textId="65DF94F6" w:rsidR="00A92E28" w:rsidRPr="00400ED0" w:rsidRDefault="00A92E28" w:rsidP="00A92E28">
            <w:pPr>
              <w:rPr>
                <w:rFonts w:eastAsia="Calibri"/>
                <w:color w:val="000000" w:themeColor="text1"/>
              </w:rPr>
            </w:pPr>
            <w:r w:rsidRPr="00400ED0">
              <w:rPr>
                <w:rFonts w:eastAsia="Calibri"/>
                <w:color w:val="000000" w:themeColor="text1"/>
              </w:rPr>
              <w:t>Binary</w:t>
            </w:r>
          </w:p>
        </w:tc>
        <w:tc>
          <w:tcPr>
            <w:tcW w:w="1750" w:type="dxa"/>
            <w:vAlign w:val="center"/>
            <w:tcPrChange w:id="76" w:author="Robert Porteous" w:date="2025-09-12T13:05:00Z" w16du:dateUtc="2025-09-12T12:05:00Z">
              <w:tcPr>
                <w:tcW w:w="1750" w:type="dxa"/>
                <w:gridSpan w:val="3"/>
                <w:vAlign w:val="center"/>
              </w:tcPr>
            </w:tcPrChange>
          </w:tcPr>
          <w:p w14:paraId="3BB680E3" w14:textId="318ABE88" w:rsidR="00A92E28" w:rsidRDefault="00A92E28" w:rsidP="00A92E28">
            <w:r w:rsidRPr="00400ED0">
              <w:rPr>
                <w:rFonts w:eastAsia="Calibri"/>
                <w:color w:val="000000" w:themeColor="text1"/>
              </w:rPr>
              <w:t>1 if diagnosis present; 0 otherwise.</w:t>
            </w:r>
          </w:p>
        </w:tc>
        <w:tc>
          <w:tcPr>
            <w:tcW w:w="1817" w:type="dxa"/>
            <w:tcPrChange w:id="77" w:author="Robert Porteous" w:date="2025-09-12T13:05:00Z" w16du:dateUtc="2025-09-12T12:05:00Z">
              <w:tcPr>
                <w:tcW w:w="1817" w:type="dxa"/>
                <w:gridSpan w:val="2"/>
              </w:tcPr>
            </w:tcPrChange>
          </w:tcPr>
          <w:p w14:paraId="637B4A85" w14:textId="7083CFCF"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714" w:type="dxa"/>
            <w:tcPrChange w:id="78" w:author="Robert Porteous" w:date="2025-09-12T13:05:00Z" w16du:dateUtc="2025-09-12T12:05:00Z">
              <w:tcPr>
                <w:tcW w:w="1714" w:type="dxa"/>
              </w:tcPr>
            </w:tcPrChange>
          </w:tcPr>
          <w:p w14:paraId="0BE6CA27" w14:textId="77777777" w:rsidR="00A92E28" w:rsidRDefault="00A92E28" w:rsidP="00A92E28"/>
        </w:tc>
      </w:tr>
      <w:tr w:rsidR="00A92E28" w:rsidDel="00975EE5" w14:paraId="452DAAF2" w14:textId="68C8B4AF" w:rsidTr="00350ABC">
        <w:trPr>
          <w:del w:id="79" w:author="Robert Porteous" w:date="2025-09-12T13:14:00Z"/>
        </w:trPr>
        <w:tc>
          <w:tcPr>
            <w:tcW w:w="2324" w:type="dxa"/>
            <w:tcPrChange w:id="80" w:author="Robert Porteous" w:date="2025-09-12T13:05:00Z" w16du:dateUtc="2025-09-12T12:05:00Z">
              <w:tcPr>
                <w:tcW w:w="2122" w:type="dxa"/>
              </w:tcPr>
            </w:tcPrChange>
          </w:tcPr>
          <w:p w14:paraId="181D3936" w14:textId="39A3086D" w:rsidR="00A92E28" w:rsidDel="00975EE5" w:rsidRDefault="00A92E28" w:rsidP="00A92E28">
            <w:pPr>
              <w:rPr>
                <w:del w:id="81" w:author="Robert Porteous" w:date="2025-09-12T13:14:00Z" w16du:dateUtc="2025-09-12T12:14:00Z"/>
              </w:rPr>
            </w:pPr>
            <w:del w:id="82" w:author="Robert Porteous" w:date="2025-09-12T13:14:00Z" w16du:dateUtc="2025-09-12T12:14:00Z">
              <w:r w:rsidDel="00975EE5">
                <w:delText>Chronic respiratory disease</w:delText>
              </w:r>
            </w:del>
          </w:p>
        </w:tc>
        <w:tc>
          <w:tcPr>
            <w:tcW w:w="1411" w:type="dxa"/>
            <w:tcPrChange w:id="83" w:author="Robert Porteous" w:date="2025-09-12T13:05:00Z" w16du:dateUtc="2025-09-12T12:05:00Z">
              <w:tcPr>
                <w:tcW w:w="1613" w:type="dxa"/>
                <w:gridSpan w:val="2"/>
              </w:tcPr>
            </w:tcPrChange>
          </w:tcPr>
          <w:p w14:paraId="342882DE" w14:textId="5D78CDEE" w:rsidR="00A92E28" w:rsidRPr="00400ED0" w:rsidDel="00975EE5" w:rsidRDefault="00A92E28" w:rsidP="00A92E28">
            <w:pPr>
              <w:rPr>
                <w:del w:id="84" w:author="Robert Porteous" w:date="2025-09-12T13:14:00Z" w16du:dateUtc="2025-09-12T12:14:00Z"/>
                <w:rFonts w:eastAsia="Calibri"/>
                <w:color w:val="000000" w:themeColor="text1"/>
              </w:rPr>
            </w:pPr>
            <w:del w:id="85" w:author="Robert Porteous" w:date="2025-09-12T13:14:00Z" w16du:dateUtc="2025-09-12T12:14:00Z">
              <w:r w:rsidRPr="00400ED0" w:rsidDel="00975EE5">
                <w:rPr>
                  <w:rFonts w:eastAsia="Calibri"/>
                  <w:color w:val="000000" w:themeColor="text1"/>
                </w:rPr>
                <w:delText>Binary</w:delText>
              </w:r>
            </w:del>
          </w:p>
        </w:tc>
        <w:tc>
          <w:tcPr>
            <w:tcW w:w="1750" w:type="dxa"/>
            <w:vAlign w:val="center"/>
            <w:tcPrChange w:id="86" w:author="Robert Porteous" w:date="2025-09-12T13:05:00Z" w16du:dateUtc="2025-09-12T12:05:00Z">
              <w:tcPr>
                <w:tcW w:w="1750" w:type="dxa"/>
                <w:gridSpan w:val="3"/>
                <w:vAlign w:val="center"/>
              </w:tcPr>
            </w:tcPrChange>
          </w:tcPr>
          <w:p w14:paraId="1131459C" w14:textId="37CCAA43" w:rsidR="00A92E28" w:rsidDel="00975EE5" w:rsidRDefault="00A92E28" w:rsidP="00A92E28">
            <w:pPr>
              <w:rPr>
                <w:del w:id="87" w:author="Robert Porteous" w:date="2025-09-12T13:14:00Z" w16du:dateUtc="2025-09-12T12:14:00Z"/>
              </w:rPr>
            </w:pPr>
            <w:del w:id="88" w:author="Robert Porteous" w:date="2025-09-12T13:14:00Z" w16du:dateUtc="2025-09-12T12:14:00Z">
              <w:r w:rsidRPr="00400ED0" w:rsidDel="00975EE5">
                <w:rPr>
                  <w:rFonts w:eastAsia="Calibri"/>
                  <w:color w:val="000000" w:themeColor="text1"/>
                </w:rPr>
                <w:delText>1 if diagnosis present; 0 otherwise.</w:delText>
              </w:r>
            </w:del>
          </w:p>
        </w:tc>
        <w:tc>
          <w:tcPr>
            <w:tcW w:w="1817" w:type="dxa"/>
            <w:tcPrChange w:id="89" w:author="Robert Porteous" w:date="2025-09-12T13:05:00Z" w16du:dateUtc="2025-09-12T12:05:00Z">
              <w:tcPr>
                <w:tcW w:w="1817" w:type="dxa"/>
                <w:gridSpan w:val="2"/>
              </w:tcPr>
            </w:tcPrChange>
          </w:tcPr>
          <w:p w14:paraId="2A4825AC" w14:textId="6AE4D30C" w:rsidR="00A92E28" w:rsidDel="00975EE5" w:rsidRDefault="009A4BFC" w:rsidP="00A92E28">
            <w:pPr>
              <w:rPr>
                <w:del w:id="90" w:author="Robert Porteous" w:date="2025-09-12T13:14:00Z" w16du:dateUtc="2025-09-12T12:14:00Z"/>
              </w:rPr>
            </w:pPr>
            <w:del w:id="91" w:author="Robert Porteous" w:date="2025-09-12T13:14:00Z" w16du:dateUtc="2025-09-12T12: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714" w:type="dxa"/>
            <w:tcPrChange w:id="92" w:author="Robert Porteous" w:date="2025-09-12T13:05:00Z" w16du:dateUtc="2025-09-12T12:05:00Z">
              <w:tcPr>
                <w:tcW w:w="1714" w:type="dxa"/>
              </w:tcPr>
            </w:tcPrChange>
          </w:tcPr>
          <w:p w14:paraId="2CDA1393" w14:textId="67815C8E" w:rsidR="00A92E28" w:rsidDel="00975EE5" w:rsidRDefault="00A92E28" w:rsidP="00A92E28">
            <w:pPr>
              <w:rPr>
                <w:del w:id="93" w:author="Robert Porteous" w:date="2025-09-12T13:14:00Z" w16du:dateUtc="2025-09-12T12:14:00Z"/>
              </w:rPr>
            </w:pPr>
          </w:p>
        </w:tc>
      </w:tr>
      <w:tr w:rsidR="00A92E28" w:rsidDel="00975EE5" w14:paraId="7C1FEA01" w14:textId="5117030F" w:rsidTr="00350ABC">
        <w:trPr>
          <w:del w:id="94" w:author="Robert Porteous" w:date="2025-09-12T13:14:00Z"/>
        </w:trPr>
        <w:tc>
          <w:tcPr>
            <w:tcW w:w="2324" w:type="dxa"/>
            <w:tcPrChange w:id="95" w:author="Robert Porteous" w:date="2025-09-12T13:05:00Z" w16du:dateUtc="2025-09-12T12:05:00Z">
              <w:tcPr>
                <w:tcW w:w="2122" w:type="dxa"/>
              </w:tcPr>
            </w:tcPrChange>
          </w:tcPr>
          <w:p w14:paraId="7A750876" w14:textId="0928CF2B" w:rsidR="00A92E28" w:rsidDel="00975EE5" w:rsidRDefault="00A92E28" w:rsidP="00A92E28">
            <w:pPr>
              <w:rPr>
                <w:del w:id="96" w:author="Robert Porteous" w:date="2025-09-12T13:14:00Z" w16du:dateUtc="2025-09-12T12:14:00Z"/>
              </w:rPr>
            </w:pPr>
            <w:del w:id="97" w:author="Robert Porteous" w:date="2025-09-12T13:14:00Z" w16du:dateUtc="2025-09-12T12:14:00Z">
              <w:r w:rsidDel="00975EE5">
                <w:delText>Chronic Liver Disease</w:delText>
              </w:r>
            </w:del>
          </w:p>
        </w:tc>
        <w:tc>
          <w:tcPr>
            <w:tcW w:w="1411" w:type="dxa"/>
            <w:tcPrChange w:id="98" w:author="Robert Porteous" w:date="2025-09-12T13:05:00Z" w16du:dateUtc="2025-09-12T12:05:00Z">
              <w:tcPr>
                <w:tcW w:w="1613" w:type="dxa"/>
                <w:gridSpan w:val="2"/>
              </w:tcPr>
            </w:tcPrChange>
          </w:tcPr>
          <w:p w14:paraId="76D29D10" w14:textId="0A5254EA" w:rsidR="00A92E28" w:rsidRPr="00400ED0" w:rsidDel="00975EE5" w:rsidRDefault="00A92E28" w:rsidP="00A92E28">
            <w:pPr>
              <w:rPr>
                <w:del w:id="99" w:author="Robert Porteous" w:date="2025-09-12T13:14:00Z" w16du:dateUtc="2025-09-12T12:14:00Z"/>
                <w:rFonts w:eastAsia="Calibri"/>
                <w:color w:val="000000" w:themeColor="text1"/>
              </w:rPr>
            </w:pPr>
            <w:del w:id="100" w:author="Robert Porteous" w:date="2025-09-12T13:14:00Z" w16du:dateUtc="2025-09-12T12:14:00Z">
              <w:r w:rsidRPr="00400ED0" w:rsidDel="00975EE5">
                <w:rPr>
                  <w:rFonts w:eastAsia="Calibri"/>
                  <w:color w:val="000000" w:themeColor="text1"/>
                </w:rPr>
                <w:delText>Binary</w:delText>
              </w:r>
            </w:del>
          </w:p>
        </w:tc>
        <w:tc>
          <w:tcPr>
            <w:tcW w:w="1750" w:type="dxa"/>
            <w:vAlign w:val="center"/>
            <w:tcPrChange w:id="101" w:author="Robert Porteous" w:date="2025-09-12T13:05:00Z" w16du:dateUtc="2025-09-12T12:05:00Z">
              <w:tcPr>
                <w:tcW w:w="1750" w:type="dxa"/>
                <w:gridSpan w:val="3"/>
                <w:vAlign w:val="center"/>
              </w:tcPr>
            </w:tcPrChange>
          </w:tcPr>
          <w:p w14:paraId="08E054F2" w14:textId="21B80908" w:rsidR="00A92E28" w:rsidDel="00975EE5" w:rsidRDefault="00A92E28" w:rsidP="00A92E28">
            <w:pPr>
              <w:rPr>
                <w:del w:id="102" w:author="Robert Porteous" w:date="2025-09-12T13:14:00Z" w16du:dateUtc="2025-09-12T12:14:00Z"/>
              </w:rPr>
            </w:pPr>
            <w:del w:id="103" w:author="Robert Porteous" w:date="2025-09-12T13:14:00Z" w16du:dateUtc="2025-09-12T12:14:00Z">
              <w:r w:rsidRPr="00400ED0" w:rsidDel="00975EE5">
                <w:rPr>
                  <w:rFonts w:eastAsia="Calibri"/>
                  <w:color w:val="000000" w:themeColor="text1"/>
                </w:rPr>
                <w:delText>1 if diagnosis present; 0 otherwise.</w:delText>
              </w:r>
            </w:del>
          </w:p>
        </w:tc>
        <w:tc>
          <w:tcPr>
            <w:tcW w:w="1817" w:type="dxa"/>
            <w:tcPrChange w:id="104" w:author="Robert Porteous" w:date="2025-09-12T13:05:00Z" w16du:dateUtc="2025-09-12T12:05:00Z">
              <w:tcPr>
                <w:tcW w:w="1817" w:type="dxa"/>
                <w:gridSpan w:val="2"/>
              </w:tcPr>
            </w:tcPrChange>
          </w:tcPr>
          <w:p w14:paraId="21276B35" w14:textId="4214E5D6" w:rsidR="00A92E28" w:rsidDel="00975EE5" w:rsidRDefault="009A4BFC" w:rsidP="00A92E28">
            <w:pPr>
              <w:rPr>
                <w:del w:id="105" w:author="Robert Porteous" w:date="2025-09-12T13:14:00Z" w16du:dateUtc="2025-09-12T12:14:00Z"/>
              </w:rPr>
            </w:pPr>
            <w:del w:id="106" w:author="Robert Porteous" w:date="2025-09-12T13:14:00Z" w16du:dateUtc="2025-09-12T12: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714" w:type="dxa"/>
            <w:tcPrChange w:id="107" w:author="Robert Porteous" w:date="2025-09-12T13:05:00Z" w16du:dateUtc="2025-09-12T12:05:00Z">
              <w:tcPr>
                <w:tcW w:w="1714" w:type="dxa"/>
              </w:tcPr>
            </w:tcPrChange>
          </w:tcPr>
          <w:p w14:paraId="004898F0" w14:textId="36C22520" w:rsidR="00A92E28" w:rsidDel="00975EE5" w:rsidRDefault="00A92E28" w:rsidP="00A92E28">
            <w:pPr>
              <w:rPr>
                <w:del w:id="108" w:author="Robert Porteous" w:date="2025-09-12T13:14:00Z" w16du:dateUtc="2025-09-12T12:14:00Z"/>
              </w:rPr>
            </w:pPr>
          </w:p>
        </w:tc>
      </w:tr>
      <w:tr w:rsidR="00A92E28" w:rsidDel="00975EE5" w14:paraId="16A3EBEA" w14:textId="580C36BE" w:rsidTr="00350ABC">
        <w:trPr>
          <w:del w:id="109" w:author="Robert Porteous" w:date="2025-09-12T13:14:00Z"/>
        </w:trPr>
        <w:tc>
          <w:tcPr>
            <w:tcW w:w="2324" w:type="dxa"/>
            <w:tcPrChange w:id="110" w:author="Robert Porteous" w:date="2025-09-12T13:05:00Z" w16du:dateUtc="2025-09-12T12:05:00Z">
              <w:tcPr>
                <w:tcW w:w="2122" w:type="dxa"/>
              </w:tcPr>
            </w:tcPrChange>
          </w:tcPr>
          <w:p w14:paraId="3A98F175" w14:textId="1116E9A1" w:rsidR="00A92E28" w:rsidDel="00975EE5" w:rsidRDefault="00A92E28" w:rsidP="00A92E28">
            <w:pPr>
              <w:rPr>
                <w:del w:id="111" w:author="Robert Porteous" w:date="2025-09-12T13:14:00Z" w16du:dateUtc="2025-09-12T12:14:00Z"/>
              </w:rPr>
            </w:pPr>
            <w:del w:id="112" w:author="Robert Porteous" w:date="2025-09-12T13:14:00Z" w16du:dateUtc="2025-09-12T12:14:00Z">
              <w:r w:rsidDel="00975EE5">
                <w:delText>Chronic Neurological Disease</w:delText>
              </w:r>
            </w:del>
          </w:p>
        </w:tc>
        <w:tc>
          <w:tcPr>
            <w:tcW w:w="1411" w:type="dxa"/>
            <w:tcPrChange w:id="113" w:author="Robert Porteous" w:date="2025-09-12T13:05:00Z" w16du:dateUtc="2025-09-12T12:05:00Z">
              <w:tcPr>
                <w:tcW w:w="1613" w:type="dxa"/>
                <w:gridSpan w:val="2"/>
              </w:tcPr>
            </w:tcPrChange>
          </w:tcPr>
          <w:p w14:paraId="1873EC93" w14:textId="1BE36206" w:rsidR="00A92E28" w:rsidRPr="00400ED0" w:rsidDel="00975EE5" w:rsidRDefault="00A92E28" w:rsidP="00A92E28">
            <w:pPr>
              <w:rPr>
                <w:del w:id="114" w:author="Robert Porteous" w:date="2025-09-12T13:14:00Z" w16du:dateUtc="2025-09-12T12:14:00Z"/>
                <w:rFonts w:eastAsia="Calibri"/>
                <w:color w:val="000000" w:themeColor="text1"/>
              </w:rPr>
            </w:pPr>
            <w:del w:id="115" w:author="Robert Porteous" w:date="2025-09-12T13:14:00Z" w16du:dateUtc="2025-09-12T12:14:00Z">
              <w:r w:rsidRPr="00400ED0" w:rsidDel="00975EE5">
                <w:rPr>
                  <w:rFonts w:eastAsia="Calibri"/>
                  <w:color w:val="000000" w:themeColor="text1"/>
                </w:rPr>
                <w:delText>Binary</w:delText>
              </w:r>
            </w:del>
          </w:p>
        </w:tc>
        <w:tc>
          <w:tcPr>
            <w:tcW w:w="1750" w:type="dxa"/>
            <w:vAlign w:val="center"/>
            <w:tcPrChange w:id="116" w:author="Robert Porteous" w:date="2025-09-12T13:05:00Z" w16du:dateUtc="2025-09-12T12:05:00Z">
              <w:tcPr>
                <w:tcW w:w="1750" w:type="dxa"/>
                <w:gridSpan w:val="3"/>
                <w:vAlign w:val="center"/>
              </w:tcPr>
            </w:tcPrChange>
          </w:tcPr>
          <w:p w14:paraId="324784E4" w14:textId="59C22244" w:rsidR="00A92E28" w:rsidDel="00975EE5" w:rsidRDefault="00A92E28" w:rsidP="00A92E28">
            <w:pPr>
              <w:rPr>
                <w:del w:id="117" w:author="Robert Porteous" w:date="2025-09-12T13:14:00Z" w16du:dateUtc="2025-09-12T12:14:00Z"/>
              </w:rPr>
            </w:pPr>
            <w:del w:id="118" w:author="Robert Porteous" w:date="2025-09-12T13:14:00Z" w16du:dateUtc="2025-09-12T12:14:00Z">
              <w:r w:rsidRPr="00400ED0" w:rsidDel="00975EE5">
                <w:rPr>
                  <w:rFonts w:eastAsia="Calibri"/>
                  <w:color w:val="000000" w:themeColor="text1"/>
                </w:rPr>
                <w:delText>1 if diagnosis present; 0 otherwise.</w:delText>
              </w:r>
            </w:del>
          </w:p>
        </w:tc>
        <w:tc>
          <w:tcPr>
            <w:tcW w:w="1817" w:type="dxa"/>
            <w:tcPrChange w:id="119" w:author="Robert Porteous" w:date="2025-09-12T13:05:00Z" w16du:dateUtc="2025-09-12T12:05:00Z">
              <w:tcPr>
                <w:tcW w:w="1817" w:type="dxa"/>
                <w:gridSpan w:val="2"/>
              </w:tcPr>
            </w:tcPrChange>
          </w:tcPr>
          <w:p w14:paraId="7CC1EF39" w14:textId="7CCA366C" w:rsidR="00A92E28" w:rsidDel="00975EE5" w:rsidRDefault="009A4BFC" w:rsidP="00A92E28">
            <w:pPr>
              <w:rPr>
                <w:del w:id="120" w:author="Robert Porteous" w:date="2025-09-12T13:14:00Z" w16du:dateUtc="2025-09-12T12:14:00Z"/>
              </w:rPr>
            </w:pPr>
            <w:del w:id="121" w:author="Robert Porteous" w:date="2025-09-12T13:14:00Z" w16du:dateUtc="2025-09-12T12: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714" w:type="dxa"/>
            <w:tcPrChange w:id="122" w:author="Robert Porteous" w:date="2025-09-12T13:05:00Z" w16du:dateUtc="2025-09-12T12:05:00Z">
              <w:tcPr>
                <w:tcW w:w="1714" w:type="dxa"/>
              </w:tcPr>
            </w:tcPrChange>
          </w:tcPr>
          <w:p w14:paraId="37035A17" w14:textId="7496CB90" w:rsidR="00A92E28" w:rsidDel="00975EE5" w:rsidRDefault="00A92E28" w:rsidP="00A92E28">
            <w:pPr>
              <w:rPr>
                <w:del w:id="123" w:author="Robert Porteous" w:date="2025-09-12T13:14:00Z" w16du:dateUtc="2025-09-12T12:14:00Z"/>
              </w:rPr>
            </w:pPr>
          </w:p>
        </w:tc>
      </w:tr>
      <w:tr w:rsidR="00A92E28" w:rsidDel="00975EE5" w14:paraId="509093ED" w14:textId="6650ED5C" w:rsidTr="00350ABC">
        <w:trPr>
          <w:del w:id="124" w:author="Robert Porteous" w:date="2025-09-12T13:14:00Z"/>
        </w:trPr>
        <w:tc>
          <w:tcPr>
            <w:tcW w:w="2324" w:type="dxa"/>
            <w:tcPrChange w:id="125" w:author="Robert Porteous" w:date="2025-09-12T13:05:00Z" w16du:dateUtc="2025-09-12T12:05:00Z">
              <w:tcPr>
                <w:tcW w:w="2122" w:type="dxa"/>
              </w:tcPr>
            </w:tcPrChange>
          </w:tcPr>
          <w:p w14:paraId="3E7ECB33" w14:textId="0B0A9D60" w:rsidR="00A92E28" w:rsidDel="00975EE5" w:rsidRDefault="00A92E28" w:rsidP="00A92E28">
            <w:pPr>
              <w:rPr>
                <w:del w:id="126" w:author="Robert Porteous" w:date="2025-09-12T13:14:00Z" w16du:dateUtc="2025-09-12T12:14:00Z"/>
              </w:rPr>
            </w:pPr>
            <w:del w:id="127" w:author="Robert Porteous" w:date="2025-09-12T13:14:00Z" w16du:dateUtc="2025-09-12T12:14:00Z">
              <w:r w:rsidDel="00975EE5">
                <w:delText>Diabetes</w:delText>
              </w:r>
            </w:del>
          </w:p>
        </w:tc>
        <w:tc>
          <w:tcPr>
            <w:tcW w:w="1411" w:type="dxa"/>
            <w:tcPrChange w:id="128" w:author="Robert Porteous" w:date="2025-09-12T13:05:00Z" w16du:dateUtc="2025-09-12T12:05:00Z">
              <w:tcPr>
                <w:tcW w:w="1613" w:type="dxa"/>
                <w:gridSpan w:val="2"/>
              </w:tcPr>
            </w:tcPrChange>
          </w:tcPr>
          <w:p w14:paraId="21463F18" w14:textId="1C87DBF9" w:rsidR="00A92E28" w:rsidRPr="00400ED0" w:rsidDel="00975EE5" w:rsidRDefault="00A92E28" w:rsidP="00A92E28">
            <w:pPr>
              <w:rPr>
                <w:del w:id="129" w:author="Robert Porteous" w:date="2025-09-12T13:14:00Z" w16du:dateUtc="2025-09-12T12:14:00Z"/>
                <w:rFonts w:eastAsia="Calibri"/>
                <w:color w:val="000000" w:themeColor="text1"/>
              </w:rPr>
            </w:pPr>
            <w:del w:id="130" w:author="Robert Porteous" w:date="2025-09-12T13:14:00Z" w16du:dateUtc="2025-09-12T12:14:00Z">
              <w:r w:rsidRPr="00400ED0" w:rsidDel="00975EE5">
                <w:rPr>
                  <w:rFonts w:eastAsia="Calibri"/>
                  <w:color w:val="000000" w:themeColor="text1"/>
                </w:rPr>
                <w:delText>Binary</w:delText>
              </w:r>
            </w:del>
          </w:p>
        </w:tc>
        <w:tc>
          <w:tcPr>
            <w:tcW w:w="1750" w:type="dxa"/>
            <w:vAlign w:val="center"/>
            <w:tcPrChange w:id="131" w:author="Robert Porteous" w:date="2025-09-12T13:05:00Z" w16du:dateUtc="2025-09-12T12:05:00Z">
              <w:tcPr>
                <w:tcW w:w="1750" w:type="dxa"/>
                <w:gridSpan w:val="3"/>
                <w:vAlign w:val="center"/>
              </w:tcPr>
            </w:tcPrChange>
          </w:tcPr>
          <w:p w14:paraId="1EEF2DD9" w14:textId="05BC77BC" w:rsidR="00A92E28" w:rsidDel="00975EE5" w:rsidRDefault="00A92E28" w:rsidP="00A92E28">
            <w:pPr>
              <w:rPr>
                <w:del w:id="132" w:author="Robert Porteous" w:date="2025-09-12T13:14:00Z" w16du:dateUtc="2025-09-12T12:14:00Z"/>
              </w:rPr>
            </w:pPr>
            <w:del w:id="133" w:author="Robert Porteous" w:date="2025-09-12T13:14:00Z" w16du:dateUtc="2025-09-12T12:14:00Z">
              <w:r w:rsidRPr="00400ED0" w:rsidDel="00975EE5">
                <w:rPr>
                  <w:rFonts w:eastAsia="Calibri"/>
                  <w:color w:val="000000" w:themeColor="text1"/>
                </w:rPr>
                <w:delText>1 if diagnosis present; 0 otherwise.</w:delText>
              </w:r>
            </w:del>
          </w:p>
        </w:tc>
        <w:tc>
          <w:tcPr>
            <w:tcW w:w="1817" w:type="dxa"/>
            <w:tcPrChange w:id="134" w:author="Robert Porteous" w:date="2025-09-12T13:05:00Z" w16du:dateUtc="2025-09-12T12:05:00Z">
              <w:tcPr>
                <w:tcW w:w="1817" w:type="dxa"/>
                <w:gridSpan w:val="2"/>
              </w:tcPr>
            </w:tcPrChange>
          </w:tcPr>
          <w:p w14:paraId="58BEA52A" w14:textId="72D329AE" w:rsidR="00A92E28" w:rsidDel="00975EE5" w:rsidRDefault="009A4BFC" w:rsidP="00A92E28">
            <w:pPr>
              <w:rPr>
                <w:del w:id="135" w:author="Robert Porteous" w:date="2025-09-12T13:14:00Z" w16du:dateUtc="2025-09-12T12:14:00Z"/>
              </w:rPr>
            </w:pPr>
            <w:del w:id="136" w:author="Robert Porteous" w:date="2025-09-12T13:14:00Z" w16du:dateUtc="2025-09-12T12: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714" w:type="dxa"/>
            <w:tcPrChange w:id="137" w:author="Robert Porteous" w:date="2025-09-12T13:05:00Z" w16du:dateUtc="2025-09-12T12:05:00Z">
              <w:tcPr>
                <w:tcW w:w="1714" w:type="dxa"/>
              </w:tcPr>
            </w:tcPrChange>
          </w:tcPr>
          <w:p w14:paraId="24D3131A" w14:textId="29F2E53C" w:rsidR="00A92E28" w:rsidDel="00975EE5" w:rsidRDefault="00A92E28" w:rsidP="00A92E28">
            <w:pPr>
              <w:rPr>
                <w:del w:id="138" w:author="Robert Porteous" w:date="2025-09-12T13:14:00Z" w16du:dateUtc="2025-09-12T12:14:00Z"/>
              </w:rPr>
            </w:pPr>
          </w:p>
        </w:tc>
      </w:tr>
      <w:tr w:rsidR="00A92E28" w:rsidDel="00975EE5" w14:paraId="15CEC551" w14:textId="431A9C4E" w:rsidTr="00350ABC">
        <w:trPr>
          <w:del w:id="139" w:author="Robert Porteous" w:date="2025-09-12T13:14:00Z"/>
        </w:trPr>
        <w:tc>
          <w:tcPr>
            <w:tcW w:w="2324" w:type="dxa"/>
            <w:tcPrChange w:id="140" w:author="Robert Porteous" w:date="2025-09-12T13:05:00Z" w16du:dateUtc="2025-09-12T12:05:00Z">
              <w:tcPr>
                <w:tcW w:w="2122" w:type="dxa"/>
              </w:tcPr>
            </w:tcPrChange>
          </w:tcPr>
          <w:p w14:paraId="7ACA03DD" w14:textId="53531BA7" w:rsidR="00A92E28" w:rsidDel="00975EE5" w:rsidRDefault="00A92E28" w:rsidP="00A92E28">
            <w:pPr>
              <w:rPr>
                <w:del w:id="141" w:author="Robert Porteous" w:date="2025-09-12T13:14:00Z" w16du:dateUtc="2025-09-12T12:14:00Z"/>
              </w:rPr>
            </w:pPr>
            <w:del w:id="142" w:author="Robert Porteous" w:date="2025-09-12T13:14:00Z" w16du:dateUtc="2025-09-12T12:14:00Z">
              <w:r w:rsidDel="00975EE5">
                <w:delText>Asthma</w:delText>
              </w:r>
            </w:del>
          </w:p>
        </w:tc>
        <w:tc>
          <w:tcPr>
            <w:tcW w:w="1411" w:type="dxa"/>
            <w:tcPrChange w:id="143" w:author="Robert Porteous" w:date="2025-09-12T13:05:00Z" w16du:dateUtc="2025-09-12T12:05:00Z">
              <w:tcPr>
                <w:tcW w:w="1613" w:type="dxa"/>
                <w:gridSpan w:val="2"/>
              </w:tcPr>
            </w:tcPrChange>
          </w:tcPr>
          <w:p w14:paraId="33032DD9" w14:textId="0423B676" w:rsidR="00A92E28" w:rsidRPr="00400ED0" w:rsidDel="00975EE5" w:rsidRDefault="00A92E28" w:rsidP="00A92E28">
            <w:pPr>
              <w:rPr>
                <w:del w:id="144" w:author="Robert Porteous" w:date="2025-09-12T13:14:00Z" w16du:dateUtc="2025-09-12T12:14:00Z"/>
                <w:rFonts w:eastAsia="Calibri"/>
                <w:color w:val="000000" w:themeColor="text1"/>
              </w:rPr>
            </w:pPr>
            <w:del w:id="145" w:author="Robert Porteous" w:date="2025-09-12T13:14:00Z" w16du:dateUtc="2025-09-12T12:14:00Z">
              <w:r w:rsidRPr="00400ED0" w:rsidDel="00975EE5">
                <w:rPr>
                  <w:rFonts w:eastAsia="Calibri"/>
                  <w:color w:val="000000" w:themeColor="text1"/>
                </w:rPr>
                <w:delText>Binary</w:delText>
              </w:r>
            </w:del>
          </w:p>
        </w:tc>
        <w:tc>
          <w:tcPr>
            <w:tcW w:w="1750" w:type="dxa"/>
            <w:vAlign w:val="center"/>
            <w:tcPrChange w:id="146" w:author="Robert Porteous" w:date="2025-09-12T13:05:00Z" w16du:dateUtc="2025-09-12T12:05:00Z">
              <w:tcPr>
                <w:tcW w:w="1750" w:type="dxa"/>
                <w:gridSpan w:val="3"/>
                <w:vAlign w:val="center"/>
              </w:tcPr>
            </w:tcPrChange>
          </w:tcPr>
          <w:p w14:paraId="1C029B5A" w14:textId="5FEF17F1" w:rsidR="00A92E28" w:rsidDel="00975EE5" w:rsidRDefault="00A92E28" w:rsidP="00A92E28">
            <w:pPr>
              <w:rPr>
                <w:del w:id="147" w:author="Robert Porteous" w:date="2025-09-12T13:14:00Z" w16du:dateUtc="2025-09-12T12:14:00Z"/>
              </w:rPr>
            </w:pPr>
            <w:del w:id="148" w:author="Robert Porteous" w:date="2025-09-12T13:14:00Z" w16du:dateUtc="2025-09-12T12:14:00Z">
              <w:r w:rsidRPr="00400ED0" w:rsidDel="00975EE5">
                <w:rPr>
                  <w:rFonts w:eastAsia="Calibri"/>
                  <w:color w:val="000000" w:themeColor="text1"/>
                </w:rPr>
                <w:delText>1 if diagnosis present; 0 otherwise.</w:delText>
              </w:r>
            </w:del>
          </w:p>
        </w:tc>
        <w:tc>
          <w:tcPr>
            <w:tcW w:w="1817" w:type="dxa"/>
            <w:tcPrChange w:id="149" w:author="Robert Porteous" w:date="2025-09-12T13:05:00Z" w16du:dateUtc="2025-09-12T12:05:00Z">
              <w:tcPr>
                <w:tcW w:w="1817" w:type="dxa"/>
                <w:gridSpan w:val="2"/>
              </w:tcPr>
            </w:tcPrChange>
          </w:tcPr>
          <w:p w14:paraId="2B0E840B" w14:textId="271E4A8C" w:rsidR="00A92E28" w:rsidDel="00975EE5" w:rsidRDefault="009A4BFC" w:rsidP="00A92E28">
            <w:pPr>
              <w:rPr>
                <w:del w:id="150" w:author="Robert Porteous" w:date="2025-09-12T13:14:00Z" w16du:dateUtc="2025-09-12T12:14:00Z"/>
              </w:rPr>
            </w:pPr>
            <w:del w:id="151" w:author="Robert Porteous" w:date="2025-09-12T13:14:00Z" w16du:dateUtc="2025-09-12T12:14:00Z">
              <w:r w:rsidDel="00975EE5">
                <w:delText xml:space="preserve">From OpenSAFELY </w:delText>
              </w:r>
              <w:r w:rsidDel="00975EE5">
                <w:fldChar w:fldCharType="begin"/>
              </w:r>
              <w:r w:rsidDel="00975EE5">
                <w:delInstrText>HYPERLINK "https://github.com/opensafely/reusable-variables"</w:delInstrText>
              </w:r>
              <w:r w:rsidDel="00975EE5">
                <w:fldChar w:fldCharType="separate"/>
              </w:r>
              <w:r w:rsidRPr="006E0B5C" w:rsidDel="00975EE5">
                <w:rPr>
                  <w:rStyle w:val="Hyperlink"/>
                </w:rPr>
                <w:delText>reusable variables repository</w:delText>
              </w:r>
              <w:r w:rsidDel="00975EE5">
                <w:fldChar w:fldCharType="end"/>
              </w:r>
              <w:r w:rsidDel="00975EE5">
                <w:delText>.</w:delText>
              </w:r>
            </w:del>
          </w:p>
        </w:tc>
        <w:tc>
          <w:tcPr>
            <w:tcW w:w="1714" w:type="dxa"/>
            <w:tcPrChange w:id="152" w:author="Robert Porteous" w:date="2025-09-12T13:05:00Z" w16du:dateUtc="2025-09-12T12:05:00Z">
              <w:tcPr>
                <w:tcW w:w="1714" w:type="dxa"/>
              </w:tcPr>
            </w:tcPrChange>
          </w:tcPr>
          <w:p w14:paraId="66EC643F" w14:textId="501EA7DD" w:rsidR="00A92E28" w:rsidDel="00975EE5" w:rsidRDefault="00A92E28" w:rsidP="00A92E28">
            <w:pPr>
              <w:rPr>
                <w:del w:id="153" w:author="Robert Porteous" w:date="2025-09-12T13:14:00Z" w16du:dateUtc="2025-09-12T12:14:00Z"/>
              </w:rPr>
            </w:pPr>
          </w:p>
        </w:tc>
      </w:tr>
      <w:tr w:rsidR="00A92E28" w14:paraId="4610943B" w14:textId="5209BDF5" w:rsidTr="00350ABC">
        <w:tc>
          <w:tcPr>
            <w:tcW w:w="2324" w:type="dxa"/>
            <w:vAlign w:val="center"/>
            <w:tcPrChange w:id="154" w:author="Robert Porteous" w:date="2025-09-12T13:05:00Z" w16du:dateUtc="2025-09-12T12:05:00Z">
              <w:tcPr>
                <w:tcW w:w="2122" w:type="dxa"/>
                <w:vAlign w:val="center"/>
              </w:tcPr>
            </w:tcPrChange>
          </w:tcPr>
          <w:p w14:paraId="3275D15C" w14:textId="1B4D9BEA" w:rsidR="00A92E28" w:rsidRDefault="00A92E28" w:rsidP="00A92E28">
            <w:r w:rsidRPr="00400ED0">
              <w:rPr>
                <w:rFonts w:eastAsia="Calibri"/>
                <w:color w:val="000000" w:themeColor="text1"/>
              </w:rPr>
              <w:t>Acute myocardial infarction</w:t>
            </w:r>
          </w:p>
        </w:tc>
        <w:tc>
          <w:tcPr>
            <w:tcW w:w="1411" w:type="dxa"/>
            <w:tcPrChange w:id="155" w:author="Robert Porteous" w:date="2025-09-12T13:05:00Z" w16du:dateUtc="2025-09-12T12:05:00Z">
              <w:tcPr>
                <w:tcW w:w="1613" w:type="dxa"/>
                <w:gridSpan w:val="2"/>
              </w:tcPr>
            </w:tcPrChange>
          </w:tcPr>
          <w:p w14:paraId="6CED7E33" w14:textId="760E69C3" w:rsidR="00A92E28" w:rsidRPr="00400ED0" w:rsidRDefault="00A92E28" w:rsidP="00A92E28">
            <w:pPr>
              <w:rPr>
                <w:rFonts w:eastAsia="Calibri"/>
                <w:color w:val="000000" w:themeColor="text1"/>
              </w:rPr>
            </w:pPr>
            <w:r>
              <w:rPr>
                <w:rFonts w:eastAsia="Calibri"/>
                <w:color w:val="000000" w:themeColor="text1"/>
              </w:rPr>
              <w:t>Binary</w:t>
            </w:r>
          </w:p>
        </w:tc>
        <w:tc>
          <w:tcPr>
            <w:tcW w:w="1750" w:type="dxa"/>
            <w:vAlign w:val="center"/>
            <w:tcPrChange w:id="156" w:author="Robert Porteous" w:date="2025-09-12T13:05:00Z" w16du:dateUtc="2025-09-12T12:05:00Z">
              <w:tcPr>
                <w:tcW w:w="1750" w:type="dxa"/>
                <w:gridSpan w:val="3"/>
                <w:vAlign w:val="center"/>
              </w:tcPr>
            </w:tcPrChange>
          </w:tcPr>
          <w:p w14:paraId="6E0F6B2D" w14:textId="6A689577" w:rsidR="00A92E28" w:rsidRDefault="00A92E28" w:rsidP="00A92E28">
            <w:r w:rsidRPr="00400ED0">
              <w:rPr>
                <w:rFonts w:eastAsia="Calibri"/>
                <w:color w:val="000000" w:themeColor="text1"/>
              </w:rPr>
              <w:t>1 if diagnosis present; 0 otherwise.</w:t>
            </w:r>
          </w:p>
        </w:tc>
        <w:tc>
          <w:tcPr>
            <w:tcW w:w="1817" w:type="dxa"/>
            <w:tcPrChange w:id="157" w:author="Robert Porteous" w:date="2025-09-12T13:05:00Z" w16du:dateUtc="2025-09-12T12:05:00Z">
              <w:tcPr>
                <w:tcW w:w="1817" w:type="dxa"/>
                <w:gridSpan w:val="2"/>
              </w:tcPr>
            </w:tcPrChange>
          </w:tcPr>
          <w:p w14:paraId="608F98E7" w14:textId="6E10775B" w:rsidR="00A92E28" w:rsidRDefault="009A4BFC" w:rsidP="00A92E28">
            <w:r>
              <w:t xml:space="preserve">From </w:t>
            </w:r>
            <w:del w:id="158" w:author="Robert Porteous" w:date="2025-09-16T14:51:00Z" w16du:dateUtc="2025-09-16T13:51:00Z">
              <w:r w:rsidDel="0060214D">
                <w:delText xml:space="preserve">OpenSAFELY </w:delText>
              </w:r>
              <w:r w:rsidDel="0060214D">
                <w:fldChar w:fldCharType="begin"/>
              </w:r>
              <w:r w:rsidDel="0060214D">
                <w:delInstrText>HYPERLINK "https://github.com/opensafely/reusable-variables"</w:delInstrText>
              </w:r>
              <w:r w:rsidDel="0060214D">
                <w:fldChar w:fldCharType="separate"/>
              </w:r>
              <w:r w:rsidRPr="006E0B5C" w:rsidDel="0060214D">
                <w:rPr>
                  <w:rStyle w:val="Hyperlink"/>
                </w:rPr>
                <w:delText>reusable variables repository</w:delText>
              </w:r>
              <w:r w:rsidDel="0060214D">
                <w:fldChar w:fldCharType="end"/>
              </w:r>
              <w:r w:rsidDel="0060214D">
                <w:delText>.</w:delText>
              </w:r>
            </w:del>
            <w:ins w:id="159" w:author="Robert Porteous" w:date="2025-09-16T14:51:00Z" w16du:dateUtc="2025-09-16T13:51:00Z">
              <w:r w:rsidR="0060214D">
                <w:t xml:space="preserve">NHSD </w:t>
              </w:r>
              <w:r w:rsidR="00842DEE">
                <w:fldChar w:fldCharType="begin"/>
              </w:r>
              <w:r w:rsidR="00842DEE">
                <w:instrText>HYPERLINK "https://www.opencodelists.org/codelist/nhsd-primary-care-domain-refsets/mi_cod/20250627/"</w:instrText>
              </w:r>
              <w:r w:rsidR="00842DEE">
                <w:fldChar w:fldCharType="separate"/>
              </w:r>
              <w:r w:rsidR="0060214D" w:rsidRPr="00842DEE">
                <w:rPr>
                  <w:rStyle w:val="Hyperlink"/>
                </w:rPr>
                <w:t>REFSET</w:t>
              </w:r>
              <w:r w:rsidR="00842DEE">
                <w:fldChar w:fldCharType="end"/>
              </w:r>
            </w:ins>
          </w:p>
        </w:tc>
        <w:tc>
          <w:tcPr>
            <w:tcW w:w="1714" w:type="dxa"/>
            <w:tcPrChange w:id="160" w:author="Robert Porteous" w:date="2025-09-12T13:05:00Z" w16du:dateUtc="2025-09-12T12:05:00Z">
              <w:tcPr>
                <w:tcW w:w="1714" w:type="dxa"/>
              </w:tcPr>
            </w:tcPrChange>
          </w:tcPr>
          <w:p w14:paraId="7FE9C3FC" w14:textId="0F8DE7FE" w:rsidR="00A92E28" w:rsidRDefault="00A92E28" w:rsidP="00A92E28"/>
        </w:tc>
      </w:tr>
      <w:tr w:rsidR="00A92E28" w14:paraId="33B4EA86" w14:textId="77777777" w:rsidTr="00350ABC">
        <w:tc>
          <w:tcPr>
            <w:tcW w:w="2324" w:type="dxa"/>
            <w:vAlign w:val="center"/>
            <w:tcPrChange w:id="161" w:author="Robert Porteous" w:date="2025-09-12T13:05:00Z" w16du:dateUtc="2025-09-12T12:05:00Z">
              <w:tcPr>
                <w:tcW w:w="2122" w:type="dxa"/>
                <w:vAlign w:val="center"/>
              </w:tcPr>
            </w:tcPrChange>
          </w:tcPr>
          <w:p w14:paraId="348268A8" w14:textId="098F1D5F" w:rsidR="00A92E28" w:rsidRPr="00400ED0" w:rsidRDefault="00A92E28" w:rsidP="00A92E28">
            <w:pPr>
              <w:rPr>
                <w:rFonts w:eastAsia="Calibri"/>
                <w:color w:val="000000" w:themeColor="text1"/>
              </w:rPr>
            </w:pPr>
            <w:del w:id="162" w:author="Robert Porteous" w:date="2025-09-16T14:53:00Z" w16du:dateUtc="2025-09-16T13:53:00Z">
              <w:r w:rsidRPr="00400ED0" w:rsidDel="002C0CC3">
                <w:rPr>
                  <w:rFonts w:eastAsia="Calibri"/>
                  <w:color w:val="000000" w:themeColor="text1"/>
                </w:rPr>
                <w:delText xml:space="preserve">Ischaemic </w:delText>
              </w:r>
            </w:del>
            <w:ins w:id="163" w:author="Robert Porteous" w:date="2025-09-16T14:53:00Z" w16du:dateUtc="2025-09-16T13:53:00Z">
              <w:r w:rsidR="002C0CC3">
                <w:rPr>
                  <w:rFonts w:eastAsia="Calibri"/>
                  <w:color w:val="000000" w:themeColor="text1"/>
                </w:rPr>
                <w:t>S</w:t>
              </w:r>
            </w:ins>
            <w:del w:id="164" w:author="Robert Porteous" w:date="2025-09-16T14:53:00Z" w16du:dateUtc="2025-09-16T13:53:00Z">
              <w:r w:rsidRPr="00400ED0" w:rsidDel="002C0CC3">
                <w:rPr>
                  <w:rFonts w:eastAsia="Calibri"/>
                  <w:color w:val="000000" w:themeColor="text1"/>
                </w:rPr>
                <w:delText>s</w:delText>
              </w:r>
            </w:del>
            <w:r w:rsidRPr="00400ED0">
              <w:rPr>
                <w:rFonts w:eastAsia="Calibri"/>
                <w:color w:val="000000" w:themeColor="text1"/>
              </w:rPr>
              <w:t>troke</w:t>
            </w:r>
          </w:p>
        </w:tc>
        <w:tc>
          <w:tcPr>
            <w:tcW w:w="1411" w:type="dxa"/>
            <w:tcPrChange w:id="165" w:author="Robert Porteous" w:date="2025-09-12T13:05:00Z" w16du:dateUtc="2025-09-12T12:05:00Z">
              <w:tcPr>
                <w:tcW w:w="1613" w:type="dxa"/>
                <w:gridSpan w:val="2"/>
              </w:tcPr>
            </w:tcPrChange>
          </w:tcPr>
          <w:p w14:paraId="09F5B746" w14:textId="183BFB5F" w:rsidR="00A92E28" w:rsidRDefault="00A92E28" w:rsidP="00A92E28">
            <w:pPr>
              <w:rPr>
                <w:rFonts w:eastAsia="Calibri"/>
                <w:color w:val="000000" w:themeColor="text1"/>
              </w:rPr>
            </w:pPr>
            <w:r>
              <w:rPr>
                <w:rFonts w:eastAsia="Calibri"/>
                <w:color w:val="000000" w:themeColor="text1"/>
              </w:rPr>
              <w:t>Binary</w:t>
            </w:r>
          </w:p>
        </w:tc>
        <w:tc>
          <w:tcPr>
            <w:tcW w:w="1750" w:type="dxa"/>
            <w:vAlign w:val="center"/>
            <w:tcPrChange w:id="166" w:author="Robert Porteous" w:date="2025-09-12T13:05:00Z" w16du:dateUtc="2025-09-12T12:05:00Z">
              <w:tcPr>
                <w:tcW w:w="1750" w:type="dxa"/>
                <w:gridSpan w:val="3"/>
                <w:vAlign w:val="center"/>
              </w:tcPr>
            </w:tcPrChange>
          </w:tcPr>
          <w:p w14:paraId="32849B6C" w14:textId="1608CC20" w:rsidR="00A92E28" w:rsidRDefault="00A92E28" w:rsidP="00A92E28">
            <w:r w:rsidRPr="00400ED0">
              <w:rPr>
                <w:rFonts w:eastAsia="Calibri"/>
                <w:color w:val="000000" w:themeColor="text1"/>
              </w:rPr>
              <w:t>1 if diagnosis present; 0 otherwise.</w:t>
            </w:r>
          </w:p>
        </w:tc>
        <w:tc>
          <w:tcPr>
            <w:tcW w:w="1817" w:type="dxa"/>
            <w:tcPrChange w:id="167" w:author="Robert Porteous" w:date="2025-09-12T13:05:00Z" w16du:dateUtc="2025-09-12T12:05:00Z">
              <w:tcPr>
                <w:tcW w:w="1817" w:type="dxa"/>
                <w:gridSpan w:val="2"/>
              </w:tcPr>
            </w:tcPrChange>
          </w:tcPr>
          <w:p w14:paraId="244B5168" w14:textId="6E0D96E1" w:rsidR="00A92E28" w:rsidRDefault="009A4BFC" w:rsidP="00A92E28">
            <w:r>
              <w:t xml:space="preserve">From </w:t>
            </w:r>
            <w:del w:id="168" w:author="Robert Porteous" w:date="2025-09-16T14:53:00Z" w16du:dateUtc="2025-09-16T13:53:00Z">
              <w:r w:rsidDel="002C0CC3">
                <w:delText xml:space="preserve">OpenSAFELY </w:delText>
              </w:r>
              <w:r w:rsidDel="002C0CC3">
                <w:fldChar w:fldCharType="begin"/>
              </w:r>
              <w:r w:rsidDel="002C0CC3">
                <w:delInstrText>HYPERLINK "https://github.com/opensafely/reusable-variables"</w:delInstrText>
              </w:r>
              <w:r w:rsidDel="002C0CC3">
                <w:fldChar w:fldCharType="separate"/>
              </w:r>
              <w:r w:rsidRPr="006E0B5C" w:rsidDel="002C0CC3">
                <w:rPr>
                  <w:rStyle w:val="Hyperlink"/>
                </w:rPr>
                <w:delText>reusable variables repository</w:delText>
              </w:r>
              <w:r w:rsidDel="002C0CC3">
                <w:fldChar w:fldCharType="end"/>
              </w:r>
              <w:r w:rsidDel="002C0CC3">
                <w:delText>.</w:delText>
              </w:r>
            </w:del>
            <w:ins w:id="169" w:author="Robert Porteous" w:date="2025-09-16T14:53:00Z" w16du:dateUtc="2025-09-16T13:53:00Z">
              <w:r w:rsidR="002C0CC3">
                <w:t xml:space="preserve">NHSD REFSET </w:t>
              </w:r>
            </w:ins>
            <w:ins w:id="170" w:author="Robert Porteous" w:date="2025-09-16T14:53:00Z">
              <w:r w:rsidR="002C0CC3" w:rsidRPr="002C0CC3">
                <w:fldChar w:fldCharType="begin"/>
              </w:r>
              <w:r w:rsidR="002C0CC3" w:rsidRPr="002C0CC3">
                <w:instrText>HYPERLINK "https://www.opencodelists.org/codelist/nhsd-primary-care-domain-refsets/strk_cod/20250627/"</w:instrText>
              </w:r>
              <w:r w:rsidR="002C0CC3" w:rsidRPr="002C0CC3">
                <w:fldChar w:fldCharType="separate"/>
              </w:r>
              <w:proofErr w:type="spellStart"/>
              <w:r w:rsidR="002C0CC3" w:rsidRPr="002C0CC3">
                <w:rPr>
                  <w:rStyle w:val="Hyperlink"/>
                </w:rPr>
                <w:t>OpenCodelists</w:t>
              </w:r>
              <w:proofErr w:type="spellEnd"/>
              <w:r w:rsidR="002C0CC3" w:rsidRPr="002C0CC3">
                <w:rPr>
                  <w:rStyle w:val="Hyperlink"/>
                </w:rPr>
                <w:t>: Stroke diagnosis codes</w:t>
              </w:r>
            </w:ins>
            <w:ins w:id="171" w:author="Robert Porteous" w:date="2025-09-16T14:53:00Z" w16du:dateUtc="2025-09-16T13:53:00Z">
              <w:r w:rsidR="002C0CC3" w:rsidRPr="002C0CC3">
                <w:fldChar w:fldCharType="end"/>
              </w:r>
            </w:ins>
          </w:p>
        </w:tc>
        <w:tc>
          <w:tcPr>
            <w:tcW w:w="1714" w:type="dxa"/>
            <w:tcPrChange w:id="172" w:author="Robert Porteous" w:date="2025-09-12T13:05:00Z" w16du:dateUtc="2025-09-12T12:05:00Z">
              <w:tcPr>
                <w:tcW w:w="1714" w:type="dxa"/>
              </w:tcPr>
            </w:tcPrChange>
          </w:tcPr>
          <w:p w14:paraId="787ECE15" w14:textId="77777777" w:rsidR="00A92E28" w:rsidRDefault="00A92E28" w:rsidP="00A92E28"/>
        </w:tc>
      </w:tr>
      <w:tr w:rsidR="00A92E28" w:rsidDel="00350ABC" w14:paraId="3BA5BAFF" w14:textId="5C7FFD99" w:rsidTr="00350ABC">
        <w:trPr>
          <w:del w:id="173" w:author="Robert Porteous" w:date="2025-09-12T13:05:00Z"/>
        </w:trPr>
        <w:tc>
          <w:tcPr>
            <w:tcW w:w="2324" w:type="dxa"/>
            <w:tcPrChange w:id="174" w:author="Robert Porteous" w:date="2025-09-12T13:05:00Z" w16du:dateUtc="2025-09-12T12:05:00Z">
              <w:tcPr>
                <w:tcW w:w="2122" w:type="dxa"/>
              </w:tcPr>
            </w:tcPrChange>
          </w:tcPr>
          <w:p w14:paraId="03928216" w14:textId="0B0A6840" w:rsidR="00A92E28" w:rsidRPr="00400ED0" w:rsidDel="00350ABC" w:rsidRDefault="00A92E28" w:rsidP="00A92E28">
            <w:pPr>
              <w:rPr>
                <w:del w:id="175" w:author="Robert Porteous" w:date="2025-09-12T13:05:00Z" w16du:dateUtc="2025-09-12T12:05:00Z"/>
                <w:rFonts w:eastAsia="Calibri"/>
                <w:color w:val="000000" w:themeColor="text1"/>
              </w:rPr>
            </w:pPr>
            <w:del w:id="176" w:author="Robert Porteous" w:date="2025-09-12T13:05:00Z" w16du:dateUtc="2025-09-12T12:05:00Z">
              <w:r w:rsidDel="00350ABC">
                <w:delText>Immunosuppression</w:delText>
              </w:r>
            </w:del>
          </w:p>
        </w:tc>
        <w:tc>
          <w:tcPr>
            <w:tcW w:w="1411" w:type="dxa"/>
            <w:tcPrChange w:id="177" w:author="Robert Porteous" w:date="2025-09-12T13:05:00Z" w16du:dateUtc="2025-09-12T12:05:00Z">
              <w:tcPr>
                <w:tcW w:w="1613" w:type="dxa"/>
                <w:gridSpan w:val="2"/>
              </w:tcPr>
            </w:tcPrChange>
          </w:tcPr>
          <w:p w14:paraId="269541DD" w14:textId="33341B1D" w:rsidR="00A92E28" w:rsidDel="00350ABC" w:rsidRDefault="00A92E28" w:rsidP="00A92E28">
            <w:pPr>
              <w:rPr>
                <w:del w:id="178" w:author="Robert Porteous" w:date="2025-09-12T13:05:00Z" w16du:dateUtc="2025-09-12T12:05:00Z"/>
                <w:rFonts w:eastAsia="Calibri"/>
                <w:color w:val="000000" w:themeColor="text1"/>
              </w:rPr>
            </w:pPr>
            <w:del w:id="179" w:author="Robert Porteous" w:date="2025-09-12T13:05:00Z" w16du:dateUtc="2025-09-12T12:05:00Z">
              <w:r w:rsidRPr="00400ED0" w:rsidDel="00350ABC">
                <w:rPr>
                  <w:rFonts w:eastAsia="Calibri"/>
                  <w:color w:val="000000" w:themeColor="text1"/>
                </w:rPr>
                <w:delText>Binary</w:delText>
              </w:r>
            </w:del>
          </w:p>
        </w:tc>
        <w:tc>
          <w:tcPr>
            <w:tcW w:w="1750" w:type="dxa"/>
            <w:vAlign w:val="center"/>
            <w:tcPrChange w:id="180" w:author="Robert Porteous" w:date="2025-09-12T13:05:00Z" w16du:dateUtc="2025-09-12T12:05:00Z">
              <w:tcPr>
                <w:tcW w:w="1750" w:type="dxa"/>
                <w:gridSpan w:val="3"/>
                <w:vAlign w:val="center"/>
              </w:tcPr>
            </w:tcPrChange>
          </w:tcPr>
          <w:p w14:paraId="470C73C8" w14:textId="4DEF396F" w:rsidR="00A92E28" w:rsidDel="00350ABC" w:rsidRDefault="00A92E28" w:rsidP="00A92E28">
            <w:pPr>
              <w:rPr>
                <w:del w:id="181" w:author="Robert Porteous" w:date="2025-09-12T13:05:00Z" w16du:dateUtc="2025-09-12T12:05:00Z"/>
              </w:rPr>
            </w:pPr>
            <w:del w:id="182" w:author="Robert Porteous" w:date="2025-09-12T13:05:00Z" w16du:dateUtc="2025-09-12T12:05:00Z">
              <w:r w:rsidRPr="00400ED0" w:rsidDel="00350ABC">
                <w:rPr>
                  <w:rFonts w:eastAsia="Calibri"/>
                  <w:color w:val="000000" w:themeColor="text1"/>
                </w:rPr>
                <w:delText>1 if diagnosis present; 0 otherwise.</w:delText>
              </w:r>
            </w:del>
          </w:p>
        </w:tc>
        <w:tc>
          <w:tcPr>
            <w:tcW w:w="1817" w:type="dxa"/>
            <w:tcPrChange w:id="183" w:author="Robert Porteous" w:date="2025-09-12T13:05:00Z" w16du:dateUtc="2025-09-12T12:05:00Z">
              <w:tcPr>
                <w:tcW w:w="1817" w:type="dxa"/>
                <w:gridSpan w:val="2"/>
              </w:tcPr>
            </w:tcPrChange>
          </w:tcPr>
          <w:p w14:paraId="43C297D9" w14:textId="464A2E4E" w:rsidR="00A92E28" w:rsidDel="00350ABC" w:rsidRDefault="009A4BFC" w:rsidP="00A92E28">
            <w:pPr>
              <w:rPr>
                <w:del w:id="184" w:author="Robert Porteous" w:date="2025-09-12T13:05:00Z" w16du:dateUtc="2025-09-12T12:05:00Z"/>
              </w:rPr>
            </w:pPr>
            <w:del w:id="185" w:author="Robert Porteous" w:date="2025-09-12T13:05:00Z" w16du:dateUtc="2025-09-12T12:05:00Z">
              <w:r w:rsidDel="00350ABC">
                <w:delText xml:space="preserve">From OpenSAFELY </w:delText>
              </w:r>
              <w:r w:rsidDel="00350ABC">
                <w:fldChar w:fldCharType="begin"/>
              </w:r>
              <w:r w:rsidDel="00350ABC">
                <w:delInstrText>HYPERLINK "https://github.com/opensafely/reusable-variables"</w:delInstrText>
              </w:r>
              <w:r w:rsidDel="00350ABC">
                <w:fldChar w:fldCharType="separate"/>
              </w:r>
              <w:r w:rsidRPr="006E0B5C" w:rsidDel="00350ABC">
                <w:rPr>
                  <w:rStyle w:val="Hyperlink"/>
                </w:rPr>
                <w:delText>reusable variables repository</w:delText>
              </w:r>
              <w:r w:rsidDel="00350ABC">
                <w:fldChar w:fldCharType="end"/>
              </w:r>
              <w:r w:rsidDel="00350ABC">
                <w:delText>.</w:delText>
              </w:r>
            </w:del>
          </w:p>
        </w:tc>
        <w:tc>
          <w:tcPr>
            <w:tcW w:w="1714" w:type="dxa"/>
            <w:tcPrChange w:id="186" w:author="Robert Porteous" w:date="2025-09-12T13:05:00Z" w16du:dateUtc="2025-09-12T12:05:00Z">
              <w:tcPr>
                <w:tcW w:w="1714" w:type="dxa"/>
              </w:tcPr>
            </w:tcPrChange>
          </w:tcPr>
          <w:p w14:paraId="1B4831A8" w14:textId="26DF384F" w:rsidR="00A92E28" w:rsidDel="00350ABC" w:rsidRDefault="00A92E28" w:rsidP="00A92E28">
            <w:pPr>
              <w:rPr>
                <w:del w:id="187" w:author="Robert Porteous" w:date="2025-09-12T13:05:00Z" w16du:dateUtc="2025-09-12T12:05:00Z"/>
              </w:rPr>
            </w:pPr>
          </w:p>
        </w:tc>
      </w:tr>
      <w:tr w:rsidR="00A92E28" w:rsidDel="00350ABC" w14:paraId="4B22666E" w14:textId="78E41F49" w:rsidTr="00350ABC">
        <w:trPr>
          <w:del w:id="188" w:author="Robert Porteous" w:date="2025-09-12T13:05:00Z"/>
        </w:trPr>
        <w:tc>
          <w:tcPr>
            <w:tcW w:w="2324" w:type="dxa"/>
            <w:tcPrChange w:id="189" w:author="Robert Porteous" w:date="2025-09-12T13:05:00Z" w16du:dateUtc="2025-09-12T12:05:00Z">
              <w:tcPr>
                <w:tcW w:w="2122" w:type="dxa"/>
              </w:tcPr>
            </w:tcPrChange>
          </w:tcPr>
          <w:p w14:paraId="6D2626CA" w14:textId="2976BF31" w:rsidR="00A92E28" w:rsidDel="00350ABC" w:rsidRDefault="00A92E28" w:rsidP="00A92E28">
            <w:pPr>
              <w:rPr>
                <w:del w:id="190" w:author="Robert Porteous" w:date="2025-09-12T13:05:00Z" w16du:dateUtc="2025-09-12T12:05:00Z"/>
              </w:rPr>
            </w:pPr>
            <w:del w:id="191" w:author="Robert Porteous" w:date="2025-09-12T13:05:00Z" w16du:dateUtc="2025-09-12T12:05:00Z">
              <w:r w:rsidDel="00350ABC">
                <w:delText>Learning disability</w:delText>
              </w:r>
            </w:del>
          </w:p>
        </w:tc>
        <w:tc>
          <w:tcPr>
            <w:tcW w:w="1411" w:type="dxa"/>
            <w:tcPrChange w:id="192" w:author="Robert Porteous" w:date="2025-09-12T13:05:00Z" w16du:dateUtc="2025-09-12T12:05:00Z">
              <w:tcPr>
                <w:tcW w:w="1613" w:type="dxa"/>
                <w:gridSpan w:val="2"/>
              </w:tcPr>
            </w:tcPrChange>
          </w:tcPr>
          <w:p w14:paraId="6BAB02B9" w14:textId="26CFF97E" w:rsidR="00A92E28" w:rsidRPr="00400ED0" w:rsidDel="00350ABC" w:rsidRDefault="00A92E28" w:rsidP="00A92E28">
            <w:pPr>
              <w:rPr>
                <w:del w:id="193" w:author="Robert Porteous" w:date="2025-09-12T13:05:00Z" w16du:dateUtc="2025-09-12T12:05:00Z"/>
                <w:rFonts w:eastAsia="Calibri"/>
                <w:color w:val="000000" w:themeColor="text1"/>
              </w:rPr>
            </w:pPr>
            <w:del w:id="194" w:author="Robert Porteous" w:date="2025-09-12T13:05:00Z" w16du:dateUtc="2025-09-12T12:05:00Z">
              <w:r w:rsidRPr="00400ED0" w:rsidDel="00350ABC">
                <w:rPr>
                  <w:rFonts w:eastAsia="Calibri"/>
                  <w:color w:val="000000" w:themeColor="text1"/>
                </w:rPr>
                <w:delText>Binary</w:delText>
              </w:r>
            </w:del>
          </w:p>
        </w:tc>
        <w:tc>
          <w:tcPr>
            <w:tcW w:w="1750" w:type="dxa"/>
            <w:vAlign w:val="center"/>
            <w:tcPrChange w:id="195" w:author="Robert Porteous" w:date="2025-09-12T13:05:00Z" w16du:dateUtc="2025-09-12T12:05:00Z">
              <w:tcPr>
                <w:tcW w:w="1750" w:type="dxa"/>
                <w:gridSpan w:val="3"/>
                <w:vAlign w:val="center"/>
              </w:tcPr>
            </w:tcPrChange>
          </w:tcPr>
          <w:p w14:paraId="1A94706A" w14:textId="7120672B" w:rsidR="00A92E28" w:rsidDel="00350ABC" w:rsidRDefault="00A92E28" w:rsidP="00A92E28">
            <w:pPr>
              <w:rPr>
                <w:del w:id="196" w:author="Robert Porteous" w:date="2025-09-12T13:05:00Z" w16du:dateUtc="2025-09-12T12:05:00Z"/>
              </w:rPr>
            </w:pPr>
            <w:del w:id="197" w:author="Robert Porteous" w:date="2025-09-12T13:05:00Z" w16du:dateUtc="2025-09-12T12:05:00Z">
              <w:r w:rsidRPr="00400ED0" w:rsidDel="00350ABC">
                <w:rPr>
                  <w:rFonts w:eastAsia="Calibri"/>
                  <w:color w:val="000000" w:themeColor="text1"/>
                </w:rPr>
                <w:delText>1 if diagnosis present; 0 otherwise.</w:delText>
              </w:r>
            </w:del>
          </w:p>
        </w:tc>
        <w:tc>
          <w:tcPr>
            <w:tcW w:w="1817" w:type="dxa"/>
            <w:tcPrChange w:id="198" w:author="Robert Porteous" w:date="2025-09-12T13:05:00Z" w16du:dateUtc="2025-09-12T12:05:00Z">
              <w:tcPr>
                <w:tcW w:w="1817" w:type="dxa"/>
                <w:gridSpan w:val="2"/>
              </w:tcPr>
            </w:tcPrChange>
          </w:tcPr>
          <w:p w14:paraId="4BA95A10" w14:textId="5CD2CA55" w:rsidR="00A92E28" w:rsidDel="00350ABC" w:rsidRDefault="009A4BFC" w:rsidP="00A92E28">
            <w:pPr>
              <w:rPr>
                <w:del w:id="199" w:author="Robert Porteous" w:date="2025-09-12T13:05:00Z" w16du:dateUtc="2025-09-12T12:05:00Z"/>
              </w:rPr>
            </w:pPr>
            <w:del w:id="200" w:author="Robert Porteous" w:date="2025-09-12T13:05:00Z" w16du:dateUtc="2025-09-12T12:05:00Z">
              <w:r w:rsidDel="00350ABC">
                <w:delText xml:space="preserve">From OpenSAFELY </w:delText>
              </w:r>
              <w:r w:rsidDel="00350ABC">
                <w:fldChar w:fldCharType="begin"/>
              </w:r>
              <w:r w:rsidDel="00350ABC">
                <w:delInstrText>HYPERLINK "https://github.com/opensafely/reusable-variables"</w:delInstrText>
              </w:r>
              <w:r w:rsidDel="00350ABC">
                <w:fldChar w:fldCharType="separate"/>
              </w:r>
              <w:r w:rsidRPr="006E0B5C" w:rsidDel="00350ABC">
                <w:rPr>
                  <w:rStyle w:val="Hyperlink"/>
                </w:rPr>
                <w:delText>reusable variables repository</w:delText>
              </w:r>
              <w:r w:rsidDel="00350ABC">
                <w:fldChar w:fldCharType="end"/>
              </w:r>
              <w:r w:rsidDel="00350ABC">
                <w:delText>.</w:delText>
              </w:r>
            </w:del>
          </w:p>
        </w:tc>
        <w:tc>
          <w:tcPr>
            <w:tcW w:w="1714" w:type="dxa"/>
            <w:tcPrChange w:id="201" w:author="Robert Porteous" w:date="2025-09-12T13:05:00Z" w16du:dateUtc="2025-09-12T12:05:00Z">
              <w:tcPr>
                <w:tcW w:w="1714" w:type="dxa"/>
              </w:tcPr>
            </w:tcPrChange>
          </w:tcPr>
          <w:p w14:paraId="3AF1038F" w14:textId="1DA909A7" w:rsidR="00A92E28" w:rsidDel="00350ABC" w:rsidRDefault="00A92E28" w:rsidP="00A92E28">
            <w:pPr>
              <w:rPr>
                <w:del w:id="202" w:author="Robert Porteous" w:date="2025-09-12T13:05:00Z" w16du:dateUtc="2025-09-12T12:05:00Z"/>
              </w:rPr>
            </w:pPr>
          </w:p>
        </w:tc>
      </w:tr>
      <w:tr w:rsidR="00A92E28" w:rsidDel="00350ABC" w14:paraId="1E4C9CE9" w14:textId="04923C61" w:rsidTr="00350ABC">
        <w:trPr>
          <w:del w:id="203" w:author="Robert Porteous" w:date="2025-09-12T13:05:00Z"/>
        </w:trPr>
        <w:tc>
          <w:tcPr>
            <w:tcW w:w="2324" w:type="dxa"/>
            <w:tcPrChange w:id="204" w:author="Robert Porteous" w:date="2025-09-12T13:05:00Z" w16du:dateUtc="2025-09-12T12:05:00Z">
              <w:tcPr>
                <w:tcW w:w="2122" w:type="dxa"/>
              </w:tcPr>
            </w:tcPrChange>
          </w:tcPr>
          <w:p w14:paraId="40C2A733" w14:textId="75D0A517" w:rsidR="00A92E28" w:rsidDel="00350ABC" w:rsidRDefault="00A92E28" w:rsidP="00A92E28">
            <w:pPr>
              <w:rPr>
                <w:del w:id="205" w:author="Robert Porteous" w:date="2025-09-12T13:05:00Z" w16du:dateUtc="2025-09-12T12:05:00Z"/>
              </w:rPr>
            </w:pPr>
            <w:del w:id="206" w:author="Robert Porteous" w:date="2025-09-12T13:05:00Z" w16du:dateUtc="2025-09-12T12:05:00Z">
              <w:r w:rsidDel="00350ABC">
                <w:delText xml:space="preserve">Severe mental illness </w:delText>
              </w:r>
            </w:del>
          </w:p>
        </w:tc>
        <w:tc>
          <w:tcPr>
            <w:tcW w:w="1411" w:type="dxa"/>
            <w:tcPrChange w:id="207" w:author="Robert Porteous" w:date="2025-09-12T13:05:00Z" w16du:dateUtc="2025-09-12T12:05:00Z">
              <w:tcPr>
                <w:tcW w:w="1613" w:type="dxa"/>
                <w:gridSpan w:val="2"/>
              </w:tcPr>
            </w:tcPrChange>
          </w:tcPr>
          <w:p w14:paraId="069521F4" w14:textId="070ED240" w:rsidR="00A92E28" w:rsidRPr="00400ED0" w:rsidDel="00350ABC" w:rsidRDefault="00A92E28" w:rsidP="00A92E28">
            <w:pPr>
              <w:rPr>
                <w:del w:id="208" w:author="Robert Porteous" w:date="2025-09-12T13:05:00Z" w16du:dateUtc="2025-09-12T12:05:00Z"/>
                <w:rFonts w:eastAsia="Calibri"/>
                <w:color w:val="000000" w:themeColor="text1"/>
              </w:rPr>
            </w:pPr>
            <w:del w:id="209" w:author="Robert Porteous" w:date="2025-09-12T13:05:00Z" w16du:dateUtc="2025-09-12T12:05:00Z">
              <w:r w:rsidRPr="00400ED0" w:rsidDel="00350ABC">
                <w:rPr>
                  <w:rFonts w:eastAsia="Calibri"/>
                  <w:color w:val="000000" w:themeColor="text1"/>
                </w:rPr>
                <w:delText>Binary</w:delText>
              </w:r>
            </w:del>
          </w:p>
        </w:tc>
        <w:tc>
          <w:tcPr>
            <w:tcW w:w="1750" w:type="dxa"/>
            <w:vAlign w:val="center"/>
            <w:tcPrChange w:id="210" w:author="Robert Porteous" w:date="2025-09-12T13:05:00Z" w16du:dateUtc="2025-09-12T12:05:00Z">
              <w:tcPr>
                <w:tcW w:w="1750" w:type="dxa"/>
                <w:gridSpan w:val="3"/>
                <w:vAlign w:val="center"/>
              </w:tcPr>
            </w:tcPrChange>
          </w:tcPr>
          <w:p w14:paraId="224439A0" w14:textId="6891B045" w:rsidR="00A92E28" w:rsidDel="00350ABC" w:rsidRDefault="00A92E28" w:rsidP="00A92E28">
            <w:pPr>
              <w:rPr>
                <w:del w:id="211" w:author="Robert Porteous" w:date="2025-09-12T13:05:00Z" w16du:dateUtc="2025-09-12T12:05:00Z"/>
              </w:rPr>
            </w:pPr>
            <w:del w:id="212" w:author="Robert Porteous" w:date="2025-09-12T13:05:00Z" w16du:dateUtc="2025-09-12T12:05:00Z">
              <w:r w:rsidRPr="00400ED0" w:rsidDel="00350ABC">
                <w:rPr>
                  <w:rFonts w:eastAsia="Calibri"/>
                  <w:color w:val="000000" w:themeColor="text1"/>
                </w:rPr>
                <w:delText>1 if diagnosis present; 0 otherwise.</w:delText>
              </w:r>
            </w:del>
          </w:p>
        </w:tc>
        <w:tc>
          <w:tcPr>
            <w:tcW w:w="1817" w:type="dxa"/>
            <w:tcPrChange w:id="213" w:author="Robert Porteous" w:date="2025-09-12T13:05:00Z" w16du:dateUtc="2025-09-12T12:05:00Z">
              <w:tcPr>
                <w:tcW w:w="1817" w:type="dxa"/>
                <w:gridSpan w:val="2"/>
              </w:tcPr>
            </w:tcPrChange>
          </w:tcPr>
          <w:p w14:paraId="2E637A81" w14:textId="2AD52ED8" w:rsidR="00A92E28" w:rsidDel="00350ABC" w:rsidRDefault="009A4BFC" w:rsidP="00A92E28">
            <w:pPr>
              <w:rPr>
                <w:del w:id="214" w:author="Robert Porteous" w:date="2025-09-12T13:05:00Z" w16du:dateUtc="2025-09-12T12:05:00Z"/>
              </w:rPr>
            </w:pPr>
            <w:del w:id="215" w:author="Robert Porteous" w:date="2025-09-12T13:05:00Z" w16du:dateUtc="2025-09-12T12:05:00Z">
              <w:r w:rsidDel="00350ABC">
                <w:delText xml:space="preserve">From OpenSAFELY </w:delText>
              </w:r>
              <w:r w:rsidDel="00350ABC">
                <w:fldChar w:fldCharType="begin"/>
              </w:r>
              <w:r w:rsidDel="00350ABC">
                <w:delInstrText>HYPERLINK "https://github.com/opensafely/reusable-variables"</w:delInstrText>
              </w:r>
              <w:r w:rsidDel="00350ABC">
                <w:fldChar w:fldCharType="separate"/>
              </w:r>
              <w:r w:rsidRPr="006E0B5C" w:rsidDel="00350ABC">
                <w:rPr>
                  <w:rStyle w:val="Hyperlink"/>
                </w:rPr>
                <w:delText>reusable variables repository</w:delText>
              </w:r>
              <w:r w:rsidDel="00350ABC">
                <w:fldChar w:fldCharType="end"/>
              </w:r>
              <w:r w:rsidDel="00350ABC">
                <w:delText>.</w:delText>
              </w:r>
            </w:del>
          </w:p>
        </w:tc>
        <w:tc>
          <w:tcPr>
            <w:tcW w:w="1714" w:type="dxa"/>
            <w:tcPrChange w:id="216" w:author="Robert Porteous" w:date="2025-09-12T13:05:00Z" w16du:dateUtc="2025-09-12T12:05:00Z">
              <w:tcPr>
                <w:tcW w:w="1714" w:type="dxa"/>
              </w:tcPr>
            </w:tcPrChange>
          </w:tcPr>
          <w:p w14:paraId="395F765D" w14:textId="4F72DCEC" w:rsidR="00A92E28" w:rsidDel="00350ABC" w:rsidRDefault="00A92E28" w:rsidP="00A92E28">
            <w:pPr>
              <w:rPr>
                <w:del w:id="217" w:author="Robert Porteous" w:date="2025-09-12T13:05:00Z" w16du:dateUtc="2025-09-12T12:05:00Z"/>
              </w:rPr>
            </w:pPr>
          </w:p>
        </w:tc>
      </w:tr>
      <w:tr w:rsidR="00A92E28" w14:paraId="61C46FE4" w14:textId="77777777" w:rsidTr="00350ABC">
        <w:tc>
          <w:tcPr>
            <w:tcW w:w="2324" w:type="dxa"/>
            <w:tcPrChange w:id="218" w:author="Robert Porteous" w:date="2025-09-12T13:05:00Z" w16du:dateUtc="2025-09-12T12:05:00Z">
              <w:tcPr>
                <w:tcW w:w="2122" w:type="dxa"/>
              </w:tcPr>
            </w:tcPrChange>
          </w:tcPr>
          <w:p w14:paraId="453758C6" w14:textId="480567ED" w:rsidR="00A92E28" w:rsidRDefault="00A92E28" w:rsidP="00A92E28">
            <w:r>
              <w:t xml:space="preserve">Cancer </w:t>
            </w:r>
          </w:p>
        </w:tc>
        <w:tc>
          <w:tcPr>
            <w:tcW w:w="1411" w:type="dxa"/>
            <w:tcPrChange w:id="219" w:author="Robert Porteous" w:date="2025-09-12T13:05:00Z" w16du:dateUtc="2025-09-12T12:05:00Z">
              <w:tcPr>
                <w:tcW w:w="1613" w:type="dxa"/>
                <w:gridSpan w:val="2"/>
              </w:tcPr>
            </w:tcPrChange>
          </w:tcPr>
          <w:p w14:paraId="7755761F" w14:textId="1270D0BB" w:rsidR="00A92E28" w:rsidRPr="00400ED0" w:rsidRDefault="00A92E28" w:rsidP="00A92E28">
            <w:pPr>
              <w:rPr>
                <w:rFonts w:eastAsia="Calibri"/>
                <w:color w:val="000000" w:themeColor="text1"/>
              </w:rPr>
            </w:pPr>
            <w:r w:rsidRPr="00400ED0">
              <w:rPr>
                <w:rFonts w:eastAsia="Calibri"/>
                <w:color w:val="000000" w:themeColor="text1"/>
              </w:rPr>
              <w:t>Binary</w:t>
            </w:r>
          </w:p>
        </w:tc>
        <w:tc>
          <w:tcPr>
            <w:tcW w:w="1750" w:type="dxa"/>
            <w:vAlign w:val="center"/>
            <w:tcPrChange w:id="220" w:author="Robert Porteous" w:date="2025-09-12T13:05:00Z" w16du:dateUtc="2025-09-12T12:05:00Z">
              <w:tcPr>
                <w:tcW w:w="1750" w:type="dxa"/>
                <w:gridSpan w:val="3"/>
                <w:vAlign w:val="center"/>
              </w:tcPr>
            </w:tcPrChange>
          </w:tcPr>
          <w:p w14:paraId="24A18D6E" w14:textId="06138E4D" w:rsidR="00A92E28" w:rsidRDefault="00A92E28" w:rsidP="00A92E28">
            <w:r w:rsidRPr="00400ED0">
              <w:rPr>
                <w:rFonts w:eastAsia="Calibri"/>
                <w:color w:val="000000" w:themeColor="text1"/>
              </w:rPr>
              <w:t>1 if diagnosis present; 0 otherwise.</w:t>
            </w:r>
            <w:commentRangeStart w:id="221"/>
            <w:commentRangeEnd w:id="221"/>
            <w:r>
              <w:rPr>
                <w:rStyle w:val="CommentReference"/>
              </w:rPr>
              <w:commentReference w:id="221"/>
            </w:r>
          </w:p>
        </w:tc>
        <w:tc>
          <w:tcPr>
            <w:tcW w:w="1817" w:type="dxa"/>
            <w:tcPrChange w:id="222" w:author="Robert Porteous" w:date="2025-09-12T13:05:00Z" w16du:dateUtc="2025-09-12T12:05:00Z">
              <w:tcPr>
                <w:tcW w:w="1817" w:type="dxa"/>
                <w:gridSpan w:val="2"/>
              </w:tcPr>
            </w:tcPrChange>
          </w:tcPr>
          <w:p w14:paraId="64BB8CB3" w14:textId="6AD45D56"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714" w:type="dxa"/>
            <w:tcPrChange w:id="223" w:author="Robert Porteous" w:date="2025-09-12T13:05:00Z" w16du:dateUtc="2025-09-12T12:05:00Z">
              <w:tcPr>
                <w:tcW w:w="1714" w:type="dxa"/>
              </w:tcPr>
            </w:tcPrChange>
          </w:tcPr>
          <w:p w14:paraId="0A11A3C5" w14:textId="77777777" w:rsidR="00A92E28" w:rsidRDefault="00A92E28" w:rsidP="00A92E28"/>
        </w:tc>
      </w:tr>
      <w:tr w:rsidR="003F654D" w14:paraId="01492BA8" w14:textId="77777777" w:rsidTr="00350ABC">
        <w:tc>
          <w:tcPr>
            <w:tcW w:w="2324" w:type="dxa"/>
            <w:tcPrChange w:id="224" w:author="Robert Porteous" w:date="2025-09-12T13:05:00Z" w16du:dateUtc="2025-09-12T12:05:00Z">
              <w:tcPr>
                <w:tcW w:w="2122" w:type="dxa"/>
              </w:tcPr>
            </w:tcPrChange>
          </w:tcPr>
          <w:p w14:paraId="0EA1AC1E" w14:textId="6426821F" w:rsidR="003F654D" w:rsidRDefault="003F654D" w:rsidP="00A92E28">
            <w:r>
              <w:t>Multimorbidity score</w:t>
            </w:r>
          </w:p>
        </w:tc>
        <w:tc>
          <w:tcPr>
            <w:tcW w:w="1411" w:type="dxa"/>
            <w:tcPrChange w:id="225" w:author="Robert Porteous" w:date="2025-09-12T13:05:00Z" w16du:dateUtc="2025-09-12T12:05:00Z">
              <w:tcPr>
                <w:tcW w:w="1613" w:type="dxa"/>
                <w:gridSpan w:val="2"/>
              </w:tcPr>
            </w:tcPrChange>
          </w:tcPr>
          <w:p w14:paraId="6B54C334" w14:textId="2BD887EA" w:rsidR="003F654D" w:rsidRPr="00400ED0" w:rsidRDefault="003F654D" w:rsidP="00A92E28">
            <w:pPr>
              <w:rPr>
                <w:rFonts w:eastAsia="Calibri"/>
                <w:color w:val="000000" w:themeColor="text1"/>
              </w:rPr>
            </w:pPr>
            <w:r>
              <w:rPr>
                <w:rFonts w:eastAsia="Calibri"/>
                <w:color w:val="000000" w:themeColor="text1"/>
              </w:rPr>
              <w:t>Continuous</w:t>
            </w:r>
          </w:p>
        </w:tc>
        <w:tc>
          <w:tcPr>
            <w:tcW w:w="1750" w:type="dxa"/>
            <w:vAlign w:val="center"/>
            <w:tcPrChange w:id="226" w:author="Robert Porteous" w:date="2025-09-12T13:05:00Z" w16du:dateUtc="2025-09-12T12:05:00Z">
              <w:tcPr>
                <w:tcW w:w="1750" w:type="dxa"/>
                <w:gridSpan w:val="3"/>
                <w:vAlign w:val="center"/>
              </w:tcPr>
            </w:tcPrChange>
          </w:tcPr>
          <w:p w14:paraId="2DD18698" w14:textId="77777777" w:rsidR="003F654D" w:rsidRPr="00400ED0" w:rsidRDefault="003F654D" w:rsidP="00A92E28">
            <w:pPr>
              <w:rPr>
                <w:rFonts w:eastAsia="Calibri"/>
                <w:color w:val="000000" w:themeColor="text1"/>
              </w:rPr>
            </w:pPr>
          </w:p>
        </w:tc>
        <w:tc>
          <w:tcPr>
            <w:tcW w:w="1817" w:type="dxa"/>
            <w:tcPrChange w:id="227" w:author="Robert Porteous" w:date="2025-09-12T13:05:00Z" w16du:dateUtc="2025-09-12T12:05:00Z">
              <w:tcPr>
                <w:tcW w:w="1817" w:type="dxa"/>
                <w:gridSpan w:val="2"/>
              </w:tcPr>
            </w:tcPrChange>
          </w:tcPr>
          <w:p w14:paraId="5A2553DA" w14:textId="72E8F6A4" w:rsidR="003F654D" w:rsidRDefault="003F654D" w:rsidP="00A92E28">
            <w:r>
              <w:t>TBD</w:t>
            </w:r>
          </w:p>
        </w:tc>
        <w:tc>
          <w:tcPr>
            <w:tcW w:w="1714" w:type="dxa"/>
            <w:tcPrChange w:id="228" w:author="Robert Porteous" w:date="2025-09-12T13:05:00Z" w16du:dateUtc="2025-09-12T12:05:00Z">
              <w:tcPr>
                <w:tcW w:w="1714" w:type="dxa"/>
              </w:tcPr>
            </w:tcPrChange>
          </w:tcPr>
          <w:p w14:paraId="650EBBD8" w14:textId="7603CB78" w:rsidR="003F654D" w:rsidRDefault="003F654D" w:rsidP="00A92E28">
            <w:r>
              <w:t>Which conditions are necessary to include on their own if we are using a multimorbidity score?</w:t>
            </w:r>
          </w:p>
        </w:tc>
      </w:tr>
      <w:tr w:rsidR="00A92E28" w14:paraId="0D05CE0A" w14:textId="77777777" w:rsidTr="00350ABC">
        <w:tc>
          <w:tcPr>
            <w:tcW w:w="2324" w:type="dxa"/>
            <w:tcPrChange w:id="229" w:author="Robert Porteous" w:date="2025-09-12T13:05:00Z" w16du:dateUtc="2025-09-12T12:05:00Z">
              <w:tcPr>
                <w:tcW w:w="2122" w:type="dxa"/>
              </w:tcPr>
            </w:tcPrChange>
          </w:tcPr>
          <w:p w14:paraId="4137B7BF" w14:textId="32BE1BEB" w:rsidR="00A92E28" w:rsidRDefault="00A92E28" w:rsidP="00A92E28">
            <w:r>
              <w:t>Recent hospital admission</w:t>
            </w:r>
          </w:p>
        </w:tc>
        <w:tc>
          <w:tcPr>
            <w:tcW w:w="1411" w:type="dxa"/>
            <w:tcPrChange w:id="230" w:author="Robert Porteous" w:date="2025-09-12T13:05:00Z" w16du:dateUtc="2025-09-12T12:05:00Z">
              <w:tcPr>
                <w:tcW w:w="1613" w:type="dxa"/>
                <w:gridSpan w:val="2"/>
              </w:tcPr>
            </w:tcPrChange>
          </w:tcPr>
          <w:p w14:paraId="1190F919" w14:textId="4241C862" w:rsidR="00A92E28" w:rsidRPr="00400ED0" w:rsidRDefault="00A92E28" w:rsidP="00A92E28">
            <w:pPr>
              <w:rPr>
                <w:rFonts w:eastAsia="Calibri"/>
                <w:color w:val="000000" w:themeColor="text1"/>
              </w:rPr>
            </w:pPr>
            <w:r>
              <w:t>Binary</w:t>
            </w:r>
          </w:p>
        </w:tc>
        <w:tc>
          <w:tcPr>
            <w:tcW w:w="1750" w:type="dxa"/>
            <w:tcPrChange w:id="231" w:author="Robert Porteous" w:date="2025-09-12T13:05:00Z" w16du:dateUtc="2025-09-12T12:05:00Z">
              <w:tcPr>
                <w:tcW w:w="1750" w:type="dxa"/>
                <w:gridSpan w:val="3"/>
              </w:tcPr>
            </w:tcPrChange>
          </w:tcPr>
          <w:p w14:paraId="01B0FE57" w14:textId="6B1DCC9C" w:rsidR="00A92E28" w:rsidRPr="00A92E28" w:rsidRDefault="00A92E28" w:rsidP="00A92E28">
            <w:pPr>
              <w:rPr>
                <w:rFonts w:eastAsia="Calibri"/>
                <w:color w:val="000000" w:themeColor="text1"/>
              </w:rPr>
            </w:pPr>
            <w:r w:rsidRPr="00400ED0">
              <w:rPr>
                <w:rFonts w:eastAsia="Calibri"/>
                <w:color w:val="000000" w:themeColor="text1"/>
              </w:rPr>
              <w:t xml:space="preserve">1 </w:t>
            </w:r>
            <w:r>
              <w:rPr>
                <w:rFonts w:eastAsia="Calibri"/>
                <w:color w:val="000000" w:themeColor="text1"/>
              </w:rPr>
              <w:t>patient has been admitted in the last 30 days; 0 otherwise</w:t>
            </w:r>
          </w:p>
        </w:tc>
        <w:tc>
          <w:tcPr>
            <w:tcW w:w="1817" w:type="dxa"/>
            <w:tcPrChange w:id="232" w:author="Robert Porteous" w:date="2025-09-12T13:05:00Z" w16du:dateUtc="2025-09-12T12:05:00Z">
              <w:tcPr>
                <w:tcW w:w="1817" w:type="dxa"/>
                <w:gridSpan w:val="2"/>
              </w:tcPr>
            </w:tcPrChange>
          </w:tcPr>
          <w:p w14:paraId="7E1A034D" w14:textId="4EDFDF30" w:rsidR="00A92E28" w:rsidRDefault="003F654D" w:rsidP="00A92E28">
            <w:r>
              <w:t>TBD</w:t>
            </w:r>
          </w:p>
        </w:tc>
        <w:tc>
          <w:tcPr>
            <w:tcW w:w="1714" w:type="dxa"/>
            <w:tcPrChange w:id="233" w:author="Robert Porteous" w:date="2025-09-12T13:05:00Z" w16du:dateUtc="2025-09-12T12:05:00Z">
              <w:tcPr>
                <w:tcW w:w="1714" w:type="dxa"/>
              </w:tcPr>
            </w:tcPrChange>
          </w:tcPr>
          <w:p w14:paraId="46FDADEA" w14:textId="4DACACF8" w:rsidR="00A92E28" w:rsidRDefault="003F654D" w:rsidP="00A92E28">
            <w:r>
              <w:t>Hospital admissions often result in lots of changes to a patient’s medication</w:t>
            </w:r>
          </w:p>
        </w:tc>
      </w:tr>
      <w:tr w:rsidR="00A92E28" w14:paraId="7F4F400F" w14:textId="77777777" w:rsidTr="00350ABC">
        <w:tc>
          <w:tcPr>
            <w:tcW w:w="2324" w:type="dxa"/>
            <w:tcPrChange w:id="234" w:author="Robert Porteous" w:date="2025-09-12T13:05:00Z" w16du:dateUtc="2025-09-12T12:05:00Z">
              <w:tcPr>
                <w:tcW w:w="2122" w:type="dxa"/>
              </w:tcPr>
            </w:tcPrChange>
          </w:tcPr>
          <w:p w14:paraId="4E016C9B" w14:textId="1E597949" w:rsidR="00A92E28" w:rsidRDefault="00A92E28" w:rsidP="00A92E28">
            <w:r>
              <w:t>Smoking</w:t>
            </w:r>
          </w:p>
        </w:tc>
        <w:tc>
          <w:tcPr>
            <w:tcW w:w="1411" w:type="dxa"/>
            <w:tcPrChange w:id="235" w:author="Robert Porteous" w:date="2025-09-12T13:05:00Z" w16du:dateUtc="2025-09-12T12:05:00Z">
              <w:tcPr>
                <w:tcW w:w="1613" w:type="dxa"/>
                <w:gridSpan w:val="2"/>
              </w:tcPr>
            </w:tcPrChange>
          </w:tcPr>
          <w:p w14:paraId="27B045A9" w14:textId="698EA67B" w:rsidR="00A92E28" w:rsidRDefault="00A92E28" w:rsidP="00A92E28">
            <w:r>
              <w:t>Categorical</w:t>
            </w:r>
          </w:p>
        </w:tc>
        <w:tc>
          <w:tcPr>
            <w:tcW w:w="1750" w:type="dxa"/>
            <w:tcPrChange w:id="236" w:author="Robert Porteous" w:date="2025-09-12T13:05:00Z" w16du:dateUtc="2025-09-12T12:05:00Z">
              <w:tcPr>
                <w:tcW w:w="1750" w:type="dxa"/>
                <w:gridSpan w:val="3"/>
              </w:tcPr>
            </w:tcPrChange>
          </w:tcPr>
          <w:p w14:paraId="306D2595" w14:textId="77777777" w:rsidR="00A92E28" w:rsidRDefault="00A92E28" w:rsidP="00A92E28"/>
        </w:tc>
        <w:tc>
          <w:tcPr>
            <w:tcW w:w="1817" w:type="dxa"/>
            <w:tcPrChange w:id="237" w:author="Robert Porteous" w:date="2025-09-12T13:05:00Z" w16du:dateUtc="2025-09-12T12:05:00Z">
              <w:tcPr>
                <w:tcW w:w="1817" w:type="dxa"/>
                <w:gridSpan w:val="2"/>
              </w:tcPr>
            </w:tcPrChange>
          </w:tcPr>
          <w:p w14:paraId="6647A004" w14:textId="2BCD31AB"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714" w:type="dxa"/>
            <w:tcPrChange w:id="238" w:author="Robert Porteous" w:date="2025-09-12T13:05:00Z" w16du:dateUtc="2025-09-12T12:05:00Z">
              <w:tcPr>
                <w:tcW w:w="1714" w:type="dxa"/>
              </w:tcPr>
            </w:tcPrChange>
          </w:tcPr>
          <w:p w14:paraId="64D29FF4" w14:textId="77777777" w:rsidR="00A92E28" w:rsidRDefault="00A92E28" w:rsidP="00A92E28"/>
        </w:tc>
      </w:tr>
      <w:tr w:rsidR="00A92E28" w14:paraId="3A9AF1AF" w14:textId="77777777" w:rsidTr="00350ABC">
        <w:tc>
          <w:tcPr>
            <w:tcW w:w="2324" w:type="dxa"/>
            <w:tcPrChange w:id="239" w:author="Robert Porteous" w:date="2025-09-12T13:05:00Z" w16du:dateUtc="2025-09-12T12:05:00Z">
              <w:tcPr>
                <w:tcW w:w="2122" w:type="dxa"/>
              </w:tcPr>
            </w:tcPrChange>
          </w:tcPr>
          <w:p w14:paraId="122144F4" w14:textId="65369EFD" w:rsidR="00A92E28" w:rsidRDefault="00A92E28" w:rsidP="00A92E28">
            <w:r>
              <w:t>Obesity</w:t>
            </w:r>
          </w:p>
        </w:tc>
        <w:tc>
          <w:tcPr>
            <w:tcW w:w="1411" w:type="dxa"/>
            <w:tcPrChange w:id="240" w:author="Robert Porteous" w:date="2025-09-12T13:05:00Z" w16du:dateUtc="2025-09-12T12:05:00Z">
              <w:tcPr>
                <w:tcW w:w="1613" w:type="dxa"/>
                <w:gridSpan w:val="2"/>
              </w:tcPr>
            </w:tcPrChange>
          </w:tcPr>
          <w:p w14:paraId="215F018F" w14:textId="7B7E36A2" w:rsidR="00A92E28" w:rsidRDefault="00A92E28" w:rsidP="00A92E28">
            <w:r>
              <w:t>Binary</w:t>
            </w:r>
          </w:p>
        </w:tc>
        <w:tc>
          <w:tcPr>
            <w:tcW w:w="1750" w:type="dxa"/>
            <w:tcPrChange w:id="241" w:author="Robert Porteous" w:date="2025-09-12T13:05:00Z" w16du:dateUtc="2025-09-12T12:05:00Z">
              <w:tcPr>
                <w:tcW w:w="1750" w:type="dxa"/>
                <w:gridSpan w:val="3"/>
              </w:tcPr>
            </w:tcPrChange>
          </w:tcPr>
          <w:p w14:paraId="54CB9846" w14:textId="106E52CF" w:rsidR="00A92E28" w:rsidRDefault="00A92E28" w:rsidP="00A92E28">
            <w:r>
              <w:t>1 obesity code present, 0 otherwise</w:t>
            </w:r>
          </w:p>
        </w:tc>
        <w:tc>
          <w:tcPr>
            <w:tcW w:w="1817" w:type="dxa"/>
            <w:tcPrChange w:id="242" w:author="Robert Porteous" w:date="2025-09-12T13:05:00Z" w16du:dateUtc="2025-09-12T12:05:00Z">
              <w:tcPr>
                <w:tcW w:w="1817" w:type="dxa"/>
                <w:gridSpan w:val="2"/>
              </w:tcPr>
            </w:tcPrChange>
          </w:tcPr>
          <w:p w14:paraId="219DA0A7" w14:textId="59169943"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 xml:space="preserve">reusable </w:t>
            </w:r>
            <w:r w:rsidRPr="006E0B5C">
              <w:rPr>
                <w:rStyle w:val="Hyperlink"/>
              </w:rPr>
              <w:lastRenderedPageBreak/>
              <w:t>variables repository</w:t>
            </w:r>
            <w:r>
              <w:fldChar w:fldCharType="end"/>
            </w:r>
            <w:r>
              <w:t>.</w:t>
            </w:r>
          </w:p>
        </w:tc>
        <w:tc>
          <w:tcPr>
            <w:tcW w:w="1714" w:type="dxa"/>
            <w:tcPrChange w:id="243" w:author="Robert Porteous" w:date="2025-09-12T13:05:00Z" w16du:dateUtc="2025-09-12T12:05:00Z">
              <w:tcPr>
                <w:tcW w:w="1714" w:type="dxa"/>
              </w:tcPr>
            </w:tcPrChange>
          </w:tcPr>
          <w:p w14:paraId="3728FDBC" w14:textId="77777777" w:rsidR="00A92E28" w:rsidRDefault="00A92E28" w:rsidP="00A92E28"/>
        </w:tc>
      </w:tr>
      <w:tr w:rsidR="00A92E28" w14:paraId="187D71A0" w14:textId="77777777" w:rsidTr="00350ABC">
        <w:tc>
          <w:tcPr>
            <w:tcW w:w="2324" w:type="dxa"/>
            <w:tcPrChange w:id="244" w:author="Robert Porteous" w:date="2025-09-12T13:05:00Z" w16du:dateUtc="2025-09-12T12:05:00Z">
              <w:tcPr>
                <w:tcW w:w="2122" w:type="dxa"/>
              </w:tcPr>
            </w:tcPrChange>
          </w:tcPr>
          <w:p w14:paraId="099398F5" w14:textId="1F7CC6AB" w:rsidR="00A92E28" w:rsidRDefault="00A92E28" w:rsidP="00A92E28">
            <w:r>
              <w:t>Care home resident</w:t>
            </w:r>
          </w:p>
        </w:tc>
        <w:tc>
          <w:tcPr>
            <w:tcW w:w="1411" w:type="dxa"/>
            <w:tcPrChange w:id="245" w:author="Robert Porteous" w:date="2025-09-12T13:05:00Z" w16du:dateUtc="2025-09-12T12:05:00Z">
              <w:tcPr>
                <w:tcW w:w="1613" w:type="dxa"/>
                <w:gridSpan w:val="2"/>
              </w:tcPr>
            </w:tcPrChange>
          </w:tcPr>
          <w:p w14:paraId="7E5F9909" w14:textId="10DE42CD" w:rsidR="00A92E28" w:rsidRDefault="00A92E28" w:rsidP="00A92E28">
            <w:r>
              <w:t>Binary</w:t>
            </w:r>
          </w:p>
        </w:tc>
        <w:tc>
          <w:tcPr>
            <w:tcW w:w="1750" w:type="dxa"/>
            <w:vAlign w:val="center"/>
            <w:tcPrChange w:id="246" w:author="Robert Porteous" w:date="2025-09-12T13:05:00Z" w16du:dateUtc="2025-09-12T12:05:00Z">
              <w:tcPr>
                <w:tcW w:w="1750" w:type="dxa"/>
                <w:gridSpan w:val="3"/>
                <w:vAlign w:val="center"/>
              </w:tcPr>
            </w:tcPrChange>
          </w:tcPr>
          <w:p w14:paraId="347EEAA7" w14:textId="59EB642C" w:rsidR="00A92E28" w:rsidRDefault="00A92E28" w:rsidP="00A92E28">
            <w:r w:rsidRPr="00400ED0">
              <w:rPr>
                <w:rFonts w:eastAsia="Calibri"/>
                <w:color w:val="000000" w:themeColor="text1"/>
              </w:rPr>
              <w:t>1 if diagnosis present; 0 otherwise.</w:t>
            </w:r>
          </w:p>
        </w:tc>
        <w:tc>
          <w:tcPr>
            <w:tcW w:w="1817" w:type="dxa"/>
            <w:tcPrChange w:id="247" w:author="Robert Porteous" w:date="2025-09-12T13:05:00Z" w16du:dateUtc="2025-09-12T12:05:00Z">
              <w:tcPr>
                <w:tcW w:w="1817" w:type="dxa"/>
                <w:gridSpan w:val="2"/>
              </w:tcPr>
            </w:tcPrChange>
          </w:tcPr>
          <w:p w14:paraId="03FCD03A" w14:textId="529769AF"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714" w:type="dxa"/>
            <w:tcPrChange w:id="248" w:author="Robert Porteous" w:date="2025-09-12T13:05:00Z" w16du:dateUtc="2025-09-12T12:05:00Z">
              <w:tcPr>
                <w:tcW w:w="1714" w:type="dxa"/>
              </w:tcPr>
            </w:tcPrChange>
          </w:tcPr>
          <w:p w14:paraId="14CD0675" w14:textId="77777777" w:rsidR="00A92E28" w:rsidRDefault="00A92E28" w:rsidP="00A92E28"/>
        </w:tc>
      </w:tr>
      <w:tr w:rsidR="00A92E28" w14:paraId="6A9FEE48" w14:textId="77777777" w:rsidTr="00350ABC">
        <w:tc>
          <w:tcPr>
            <w:tcW w:w="2324" w:type="dxa"/>
            <w:tcPrChange w:id="249" w:author="Robert Porteous" w:date="2025-09-12T13:05:00Z" w16du:dateUtc="2025-09-12T12:05:00Z">
              <w:tcPr>
                <w:tcW w:w="2122" w:type="dxa"/>
              </w:tcPr>
            </w:tcPrChange>
          </w:tcPr>
          <w:p w14:paraId="189CC2A9" w14:textId="14851D72" w:rsidR="00A92E28" w:rsidRDefault="00A92E28" w:rsidP="00A92E28">
            <w:r>
              <w:t>Hypertension</w:t>
            </w:r>
          </w:p>
        </w:tc>
        <w:tc>
          <w:tcPr>
            <w:tcW w:w="1411" w:type="dxa"/>
            <w:tcPrChange w:id="250" w:author="Robert Porteous" w:date="2025-09-12T13:05:00Z" w16du:dateUtc="2025-09-12T12:05:00Z">
              <w:tcPr>
                <w:tcW w:w="1613" w:type="dxa"/>
                <w:gridSpan w:val="2"/>
              </w:tcPr>
            </w:tcPrChange>
          </w:tcPr>
          <w:p w14:paraId="50E494BA" w14:textId="51C7575C" w:rsidR="00A92E28" w:rsidRDefault="00A92E28" w:rsidP="00A92E28">
            <w:r>
              <w:t>Binary</w:t>
            </w:r>
          </w:p>
        </w:tc>
        <w:tc>
          <w:tcPr>
            <w:tcW w:w="1750" w:type="dxa"/>
            <w:vAlign w:val="center"/>
            <w:tcPrChange w:id="251" w:author="Robert Porteous" w:date="2025-09-12T13:05:00Z" w16du:dateUtc="2025-09-12T12:05:00Z">
              <w:tcPr>
                <w:tcW w:w="1750" w:type="dxa"/>
                <w:gridSpan w:val="3"/>
                <w:vAlign w:val="center"/>
              </w:tcPr>
            </w:tcPrChange>
          </w:tcPr>
          <w:p w14:paraId="6C2A7A69" w14:textId="366ED855" w:rsidR="00A92E28" w:rsidRDefault="00A92E28" w:rsidP="00A92E28">
            <w:r w:rsidRPr="00400ED0">
              <w:rPr>
                <w:rFonts w:eastAsia="Calibri"/>
                <w:color w:val="000000" w:themeColor="text1"/>
              </w:rPr>
              <w:t>1 if diagnosis present; 0 otherwise.</w:t>
            </w:r>
          </w:p>
        </w:tc>
        <w:tc>
          <w:tcPr>
            <w:tcW w:w="1817" w:type="dxa"/>
            <w:tcPrChange w:id="252" w:author="Robert Porteous" w:date="2025-09-12T13:05:00Z" w16du:dateUtc="2025-09-12T12:05:00Z">
              <w:tcPr>
                <w:tcW w:w="1817" w:type="dxa"/>
                <w:gridSpan w:val="2"/>
              </w:tcPr>
            </w:tcPrChange>
          </w:tcPr>
          <w:p w14:paraId="34A6FBFE" w14:textId="5A2F8A0E" w:rsidR="00A92E28" w:rsidRDefault="009A4BFC" w:rsidP="00A92E28">
            <w:r>
              <w:t xml:space="preserve">From OpenSAFELY </w:t>
            </w:r>
            <w:r>
              <w:fldChar w:fldCharType="begin"/>
            </w:r>
            <w:r>
              <w:instrText>HYPERLINK "https://github.com/opensafely/reusable-variables"</w:instrText>
            </w:r>
            <w:r>
              <w:fldChar w:fldCharType="separate"/>
            </w:r>
            <w:r w:rsidRPr="006E0B5C">
              <w:rPr>
                <w:rStyle w:val="Hyperlink"/>
              </w:rPr>
              <w:t>reusable variables repository</w:t>
            </w:r>
            <w:r>
              <w:fldChar w:fldCharType="end"/>
            </w:r>
            <w:r>
              <w:t>.</w:t>
            </w:r>
          </w:p>
        </w:tc>
        <w:tc>
          <w:tcPr>
            <w:tcW w:w="1714" w:type="dxa"/>
            <w:tcPrChange w:id="253" w:author="Robert Porteous" w:date="2025-09-12T13:05:00Z" w16du:dateUtc="2025-09-12T12:05:00Z">
              <w:tcPr>
                <w:tcW w:w="1714" w:type="dxa"/>
              </w:tcPr>
            </w:tcPrChange>
          </w:tcPr>
          <w:p w14:paraId="051DFDD8" w14:textId="77777777" w:rsidR="00A92E28" w:rsidRDefault="00A92E28" w:rsidP="00A92E28"/>
        </w:tc>
      </w:tr>
      <w:tr w:rsidR="00A92E28" w:rsidDel="00FC756B" w14:paraId="5C887F8E" w14:textId="1237C144" w:rsidTr="00350ABC">
        <w:trPr>
          <w:del w:id="254" w:author="Robert Porteous" w:date="2025-09-12T13:12:00Z"/>
        </w:trPr>
        <w:tc>
          <w:tcPr>
            <w:tcW w:w="2324" w:type="dxa"/>
            <w:tcPrChange w:id="255" w:author="Robert Porteous" w:date="2025-09-12T13:05:00Z" w16du:dateUtc="2025-09-12T12:05:00Z">
              <w:tcPr>
                <w:tcW w:w="2122" w:type="dxa"/>
              </w:tcPr>
            </w:tcPrChange>
          </w:tcPr>
          <w:p w14:paraId="6F3212C9" w14:textId="76AEE144" w:rsidR="00A92E28" w:rsidDel="00FC756B" w:rsidRDefault="00A92E28" w:rsidP="00A92E28">
            <w:pPr>
              <w:rPr>
                <w:del w:id="256" w:author="Robert Porteous" w:date="2025-09-12T13:12:00Z" w16du:dateUtc="2025-09-12T12:12:00Z"/>
              </w:rPr>
            </w:pPr>
            <w:del w:id="257" w:author="Robert Porteous" w:date="2025-09-12T13:12:00Z" w16du:dateUtc="2025-09-12T12:12:00Z">
              <w:r w:rsidDel="00FC756B">
                <w:delText>COPD</w:delText>
              </w:r>
            </w:del>
          </w:p>
        </w:tc>
        <w:tc>
          <w:tcPr>
            <w:tcW w:w="1411" w:type="dxa"/>
            <w:tcPrChange w:id="258" w:author="Robert Porteous" w:date="2025-09-12T13:05:00Z" w16du:dateUtc="2025-09-12T12:05:00Z">
              <w:tcPr>
                <w:tcW w:w="1613" w:type="dxa"/>
                <w:gridSpan w:val="2"/>
              </w:tcPr>
            </w:tcPrChange>
          </w:tcPr>
          <w:p w14:paraId="6F07907E" w14:textId="0BAC6BB0" w:rsidR="00A92E28" w:rsidDel="00FC756B" w:rsidRDefault="00A92E28" w:rsidP="00A92E28">
            <w:pPr>
              <w:rPr>
                <w:del w:id="259" w:author="Robert Porteous" w:date="2025-09-12T13:12:00Z" w16du:dateUtc="2025-09-12T12:12:00Z"/>
              </w:rPr>
            </w:pPr>
            <w:del w:id="260" w:author="Robert Porteous" w:date="2025-09-12T13:12:00Z" w16du:dateUtc="2025-09-12T12:12:00Z">
              <w:r w:rsidDel="00FC756B">
                <w:delText>Binary</w:delText>
              </w:r>
            </w:del>
          </w:p>
        </w:tc>
        <w:tc>
          <w:tcPr>
            <w:tcW w:w="1750" w:type="dxa"/>
            <w:tcPrChange w:id="261" w:author="Robert Porteous" w:date="2025-09-12T13:05:00Z" w16du:dateUtc="2025-09-12T12:05:00Z">
              <w:tcPr>
                <w:tcW w:w="1750" w:type="dxa"/>
                <w:gridSpan w:val="3"/>
              </w:tcPr>
            </w:tcPrChange>
          </w:tcPr>
          <w:p w14:paraId="103F2C22" w14:textId="1006B81B" w:rsidR="00A92E28" w:rsidDel="00FC756B" w:rsidRDefault="00A92E28" w:rsidP="00A92E28">
            <w:pPr>
              <w:rPr>
                <w:del w:id="262" w:author="Robert Porteous" w:date="2025-09-12T13:12:00Z" w16du:dateUtc="2025-09-12T12:12:00Z"/>
              </w:rPr>
            </w:pPr>
            <w:del w:id="263" w:author="Robert Porteous" w:date="2025-09-12T13:12:00Z" w16du:dateUtc="2025-09-12T12:12:00Z">
              <w:r w:rsidRPr="00400ED0" w:rsidDel="00FC756B">
                <w:rPr>
                  <w:rFonts w:eastAsia="Calibri"/>
                  <w:color w:val="000000" w:themeColor="text1"/>
                </w:rPr>
                <w:delText>1 if diagnosis present; 0 otherwise.</w:delText>
              </w:r>
            </w:del>
          </w:p>
        </w:tc>
        <w:tc>
          <w:tcPr>
            <w:tcW w:w="1817" w:type="dxa"/>
            <w:tcPrChange w:id="264" w:author="Robert Porteous" w:date="2025-09-12T13:05:00Z" w16du:dateUtc="2025-09-12T12:05:00Z">
              <w:tcPr>
                <w:tcW w:w="1817" w:type="dxa"/>
                <w:gridSpan w:val="2"/>
              </w:tcPr>
            </w:tcPrChange>
          </w:tcPr>
          <w:p w14:paraId="628CDFA7" w14:textId="4D4AE3AD" w:rsidR="00A92E28" w:rsidDel="00FC756B" w:rsidRDefault="009A4BFC" w:rsidP="00A92E28">
            <w:pPr>
              <w:rPr>
                <w:del w:id="265" w:author="Robert Porteous" w:date="2025-09-12T13:12:00Z" w16du:dateUtc="2025-09-12T12:12:00Z"/>
              </w:rPr>
            </w:pPr>
            <w:del w:id="266" w:author="Robert Porteous" w:date="2025-09-12T13:12:00Z" w16du:dateUtc="2025-09-12T12:12:00Z">
              <w:r w:rsidDel="00FC756B">
                <w:delText xml:space="preserve">From OpenSAFELY </w:delText>
              </w:r>
              <w:r w:rsidDel="00FC756B">
                <w:fldChar w:fldCharType="begin"/>
              </w:r>
              <w:r w:rsidDel="00FC756B">
                <w:delInstrText>HYPERLINK "https://github.com/opensafely/reusable-variables"</w:delInstrText>
              </w:r>
              <w:r w:rsidDel="00FC756B">
                <w:fldChar w:fldCharType="separate"/>
              </w:r>
              <w:r w:rsidRPr="006E0B5C" w:rsidDel="00FC756B">
                <w:rPr>
                  <w:rStyle w:val="Hyperlink"/>
                </w:rPr>
                <w:delText>reusable variables repository</w:delText>
              </w:r>
              <w:r w:rsidDel="00FC756B">
                <w:fldChar w:fldCharType="end"/>
              </w:r>
              <w:r w:rsidDel="00FC756B">
                <w:delText>.</w:delText>
              </w:r>
            </w:del>
          </w:p>
        </w:tc>
        <w:tc>
          <w:tcPr>
            <w:tcW w:w="1714" w:type="dxa"/>
            <w:tcPrChange w:id="267" w:author="Robert Porteous" w:date="2025-09-12T13:05:00Z" w16du:dateUtc="2025-09-12T12:05:00Z">
              <w:tcPr>
                <w:tcW w:w="1714" w:type="dxa"/>
              </w:tcPr>
            </w:tcPrChange>
          </w:tcPr>
          <w:p w14:paraId="516CF890" w14:textId="4D0D4C5F" w:rsidR="00A92E28" w:rsidDel="00FC756B" w:rsidRDefault="00A92E28" w:rsidP="00A92E28">
            <w:pPr>
              <w:rPr>
                <w:del w:id="268" w:author="Robert Porteous" w:date="2025-09-12T13:12:00Z" w16du:dateUtc="2025-09-12T12:12:00Z"/>
              </w:rPr>
            </w:pPr>
          </w:p>
        </w:tc>
      </w:tr>
      <w:tr w:rsidR="00A92E28" w14:paraId="5319DA9C" w14:textId="77777777" w:rsidTr="00350ABC">
        <w:tc>
          <w:tcPr>
            <w:tcW w:w="2324" w:type="dxa"/>
            <w:vAlign w:val="center"/>
            <w:tcPrChange w:id="269" w:author="Robert Porteous" w:date="2025-09-12T13:05:00Z" w16du:dateUtc="2025-09-12T12:05:00Z">
              <w:tcPr>
                <w:tcW w:w="2122" w:type="dxa"/>
                <w:vAlign w:val="center"/>
              </w:tcPr>
            </w:tcPrChange>
          </w:tcPr>
          <w:p w14:paraId="116D6B92" w14:textId="21E46FF6" w:rsidR="00A92E28" w:rsidRDefault="00A92E28" w:rsidP="00A92E28">
            <w:r w:rsidRPr="00400ED0">
              <w:rPr>
                <w:rFonts w:eastAsia="Calibri"/>
                <w:color w:val="000000" w:themeColor="text1"/>
              </w:rPr>
              <w:t>Consultation rate</w:t>
            </w:r>
          </w:p>
        </w:tc>
        <w:tc>
          <w:tcPr>
            <w:tcW w:w="1411" w:type="dxa"/>
            <w:tcPrChange w:id="270" w:author="Robert Porteous" w:date="2025-09-12T13:05:00Z" w16du:dateUtc="2025-09-12T12:05:00Z">
              <w:tcPr>
                <w:tcW w:w="1613" w:type="dxa"/>
                <w:gridSpan w:val="2"/>
              </w:tcPr>
            </w:tcPrChange>
          </w:tcPr>
          <w:p w14:paraId="2DC47FBB" w14:textId="53A7E950" w:rsidR="00A92E28" w:rsidRDefault="00A92E28" w:rsidP="00A92E28">
            <w:r>
              <w:t>Continuous</w:t>
            </w:r>
          </w:p>
        </w:tc>
        <w:tc>
          <w:tcPr>
            <w:tcW w:w="1750" w:type="dxa"/>
            <w:tcPrChange w:id="271" w:author="Robert Porteous" w:date="2025-09-12T13:05:00Z" w16du:dateUtc="2025-09-12T12:05:00Z">
              <w:tcPr>
                <w:tcW w:w="1750" w:type="dxa"/>
                <w:gridSpan w:val="3"/>
              </w:tcPr>
            </w:tcPrChange>
          </w:tcPr>
          <w:p w14:paraId="6664EB8B" w14:textId="4BE110E3" w:rsidR="00A92E28" w:rsidRDefault="00A92E28" w:rsidP="00A92E28">
            <w:r>
              <w:t>Number of GP appointment in the preceding 12 months</w:t>
            </w:r>
          </w:p>
        </w:tc>
        <w:tc>
          <w:tcPr>
            <w:tcW w:w="1817" w:type="dxa"/>
            <w:tcPrChange w:id="272" w:author="Robert Porteous" w:date="2025-09-12T13:05:00Z" w16du:dateUtc="2025-09-12T12:05:00Z">
              <w:tcPr>
                <w:tcW w:w="1817" w:type="dxa"/>
                <w:gridSpan w:val="2"/>
              </w:tcPr>
            </w:tcPrChange>
          </w:tcPr>
          <w:p w14:paraId="48AD1FB1" w14:textId="5432ACC6" w:rsidR="00A92E28" w:rsidRDefault="003F654D" w:rsidP="00A92E28">
            <w:r>
              <w:t>TBD</w:t>
            </w:r>
          </w:p>
        </w:tc>
        <w:tc>
          <w:tcPr>
            <w:tcW w:w="1714" w:type="dxa"/>
            <w:tcPrChange w:id="273" w:author="Robert Porteous" w:date="2025-09-12T13:05:00Z" w16du:dateUtc="2025-09-12T12:05:00Z">
              <w:tcPr>
                <w:tcW w:w="1714" w:type="dxa"/>
              </w:tcPr>
            </w:tcPrChange>
          </w:tcPr>
          <w:p w14:paraId="34A5AE3B" w14:textId="1B1FE4AD" w:rsidR="00A92E28" w:rsidRDefault="00A92E28" w:rsidP="00A92E28"/>
        </w:tc>
      </w:tr>
      <w:tr w:rsidR="00A92E28" w14:paraId="2CAC05A3" w14:textId="77777777" w:rsidTr="00350ABC">
        <w:tc>
          <w:tcPr>
            <w:tcW w:w="2324" w:type="dxa"/>
            <w:vAlign w:val="center"/>
            <w:tcPrChange w:id="274" w:author="Robert Porteous" w:date="2025-09-12T13:05:00Z" w16du:dateUtc="2025-09-12T12:05:00Z">
              <w:tcPr>
                <w:tcW w:w="2122" w:type="dxa"/>
                <w:vAlign w:val="center"/>
              </w:tcPr>
            </w:tcPrChange>
          </w:tcPr>
          <w:p w14:paraId="5F18F3C3" w14:textId="5921E6CC" w:rsidR="00A92E28" w:rsidRPr="00400ED0" w:rsidRDefault="00A92E28" w:rsidP="00A92E28">
            <w:pPr>
              <w:rPr>
                <w:rFonts w:eastAsia="Calibri"/>
                <w:color w:val="000000" w:themeColor="text1"/>
              </w:rPr>
            </w:pPr>
            <w:r>
              <w:rPr>
                <w:rFonts w:eastAsia="Calibri"/>
                <w:color w:val="000000" w:themeColor="text1"/>
              </w:rPr>
              <w:t>Time since last medication review</w:t>
            </w:r>
          </w:p>
        </w:tc>
        <w:tc>
          <w:tcPr>
            <w:tcW w:w="1411" w:type="dxa"/>
            <w:tcPrChange w:id="275" w:author="Robert Porteous" w:date="2025-09-12T13:05:00Z" w16du:dateUtc="2025-09-12T12:05:00Z">
              <w:tcPr>
                <w:tcW w:w="1613" w:type="dxa"/>
                <w:gridSpan w:val="2"/>
              </w:tcPr>
            </w:tcPrChange>
          </w:tcPr>
          <w:p w14:paraId="5B4C5807" w14:textId="27CC1DE0" w:rsidR="00A92E28" w:rsidRDefault="00A92E28" w:rsidP="00A92E28">
            <w:r>
              <w:t>Continuous</w:t>
            </w:r>
          </w:p>
        </w:tc>
        <w:tc>
          <w:tcPr>
            <w:tcW w:w="1750" w:type="dxa"/>
            <w:tcPrChange w:id="276" w:author="Robert Porteous" w:date="2025-09-12T13:05:00Z" w16du:dateUtc="2025-09-12T12:05:00Z">
              <w:tcPr>
                <w:tcW w:w="1750" w:type="dxa"/>
                <w:gridSpan w:val="3"/>
              </w:tcPr>
            </w:tcPrChange>
          </w:tcPr>
          <w:p w14:paraId="1AD9FCBB" w14:textId="5E5CBE1C" w:rsidR="00A92E28" w:rsidRDefault="00A92E28" w:rsidP="00A92E28">
            <w:r>
              <w:t xml:space="preserve">Number of days since previous medication review </w:t>
            </w:r>
          </w:p>
        </w:tc>
        <w:tc>
          <w:tcPr>
            <w:tcW w:w="1817" w:type="dxa"/>
            <w:tcPrChange w:id="277" w:author="Robert Porteous" w:date="2025-09-12T13:05:00Z" w16du:dateUtc="2025-09-12T12:05:00Z">
              <w:tcPr>
                <w:tcW w:w="1817" w:type="dxa"/>
                <w:gridSpan w:val="2"/>
              </w:tcPr>
            </w:tcPrChange>
          </w:tcPr>
          <w:p w14:paraId="37C152E6" w14:textId="7D291E2F" w:rsidR="00A92E28" w:rsidRDefault="009A4BFC" w:rsidP="00A92E28">
            <w:r>
              <w:fldChar w:fldCharType="begin"/>
            </w:r>
            <w:r>
              <w:instrText>HYPERLINK "https://www.opencodelists.org/codelist/nhsd-primary-care-domain-refsets/demmedrvw_cod/20250627/"</w:instrText>
            </w:r>
            <w:r>
              <w:fldChar w:fldCharType="separate"/>
            </w:r>
            <w:proofErr w:type="spellStart"/>
            <w:r w:rsidRPr="00866CE0">
              <w:rPr>
                <w:rStyle w:val="Hyperlink"/>
              </w:rPr>
              <w:t>OpenCodelists</w:t>
            </w:r>
            <w:proofErr w:type="spellEnd"/>
            <w:r w:rsidRPr="00866CE0">
              <w:rPr>
                <w:rStyle w:val="Hyperlink"/>
              </w:rPr>
              <w:t>: Dementia medication review codes</w:t>
            </w:r>
            <w:r>
              <w:fldChar w:fldCharType="end"/>
            </w:r>
          </w:p>
        </w:tc>
        <w:tc>
          <w:tcPr>
            <w:tcW w:w="1714" w:type="dxa"/>
            <w:tcPrChange w:id="278" w:author="Robert Porteous" w:date="2025-09-12T13:05:00Z" w16du:dateUtc="2025-09-12T12:05:00Z">
              <w:tcPr>
                <w:tcW w:w="1714" w:type="dxa"/>
              </w:tcPr>
            </w:tcPrChange>
          </w:tcPr>
          <w:p w14:paraId="0E96078B" w14:textId="7C8A9F8F" w:rsidR="00A92E28" w:rsidRDefault="003F654D" w:rsidP="00A92E28">
            <w:r>
              <w:t>Patients who have a medication review more recently are less likely to have changes to their medicines.</w:t>
            </w:r>
          </w:p>
        </w:tc>
      </w:tr>
      <w:tr w:rsidR="00BE28B2" w14:paraId="7F7492DB" w14:textId="77777777" w:rsidTr="00350ABC">
        <w:tc>
          <w:tcPr>
            <w:tcW w:w="2324" w:type="dxa"/>
            <w:vAlign w:val="center"/>
            <w:tcPrChange w:id="279" w:author="Robert Porteous" w:date="2025-09-12T13:05:00Z" w16du:dateUtc="2025-09-12T12:05:00Z">
              <w:tcPr>
                <w:tcW w:w="2122" w:type="dxa"/>
                <w:vAlign w:val="center"/>
              </w:tcPr>
            </w:tcPrChange>
          </w:tcPr>
          <w:p w14:paraId="03C485F3" w14:textId="77777777" w:rsidR="00BE28B2" w:rsidRDefault="00BE28B2" w:rsidP="00A92E28">
            <w:pPr>
              <w:rPr>
                <w:rFonts w:eastAsia="Calibri"/>
                <w:color w:val="000000" w:themeColor="text1"/>
              </w:rPr>
            </w:pPr>
          </w:p>
        </w:tc>
        <w:tc>
          <w:tcPr>
            <w:tcW w:w="1411" w:type="dxa"/>
            <w:tcPrChange w:id="280" w:author="Robert Porteous" w:date="2025-09-12T13:05:00Z" w16du:dateUtc="2025-09-12T12:05:00Z">
              <w:tcPr>
                <w:tcW w:w="1613" w:type="dxa"/>
                <w:gridSpan w:val="2"/>
              </w:tcPr>
            </w:tcPrChange>
          </w:tcPr>
          <w:p w14:paraId="25537EB7" w14:textId="77777777" w:rsidR="00BE28B2" w:rsidRDefault="00BE28B2" w:rsidP="00A92E28"/>
        </w:tc>
        <w:tc>
          <w:tcPr>
            <w:tcW w:w="1750" w:type="dxa"/>
            <w:tcPrChange w:id="281" w:author="Robert Porteous" w:date="2025-09-12T13:05:00Z" w16du:dateUtc="2025-09-12T12:05:00Z">
              <w:tcPr>
                <w:tcW w:w="1750" w:type="dxa"/>
                <w:gridSpan w:val="3"/>
              </w:tcPr>
            </w:tcPrChange>
          </w:tcPr>
          <w:p w14:paraId="0F30F83E" w14:textId="77777777" w:rsidR="00BE28B2" w:rsidRDefault="00BE28B2" w:rsidP="00A92E28"/>
        </w:tc>
        <w:tc>
          <w:tcPr>
            <w:tcW w:w="1817" w:type="dxa"/>
            <w:tcPrChange w:id="282" w:author="Robert Porteous" w:date="2025-09-12T13:05:00Z" w16du:dateUtc="2025-09-12T12:05:00Z">
              <w:tcPr>
                <w:tcW w:w="1817" w:type="dxa"/>
                <w:gridSpan w:val="2"/>
              </w:tcPr>
            </w:tcPrChange>
          </w:tcPr>
          <w:p w14:paraId="64B01A1E" w14:textId="77777777" w:rsidR="00BE28B2" w:rsidRDefault="00BE28B2" w:rsidP="00A92E28"/>
        </w:tc>
        <w:tc>
          <w:tcPr>
            <w:tcW w:w="1714" w:type="dxa"/>
            <w:tcPrChange w:id="283" w:author="Robert Porteous" w:date="2025-09-12T13:05:00Z" w16du:dateUtc="2025-09-12T12:05:00Z">
              <w:tcPr>
                <w:tcW w:w="1714" w:type="dxa"/>
              </w:tcPr>
            </w:tcPrChange>
          </w:tcPr>
          <w:p w14:paraId="52E6E88F" w14:textId="77777777" w:rsidR="00BE28B2" w:rsidRDefault="00BE28B2" w:rsidP="00A92E28"/>
        </w:tc>
      </w:tr>
    </w:tbl>
    <w:p w14:paraId="24B4FFB3" w14:textId="77777777" w:rsidR="00694A3A" w:rsidRDefault="00694A3A" w:rsidP="00694A3A"/>
    <w:p w14:paraId="55284693" w14:textId="77777777" w:rsidR="009A4BFC" w:rsidRDefault="009A4BFC" w:rsidP="009A4BFC">
      <w:pPr>
        <w:pStyle w:val="HeadingCustom"/>
      </w:pPr>
      <w:r>
        <w:t>Tables / Figures</w:t>
      </w:r>
    </w:p>
    <w:p w14:paraId="052849B3" w14:textId="77777777" w:rsidR="009A4BFC" w:rsidRDefault="009A4BFC" w:rsidP="009A4BFC">
      <w:pPr>
        <w:pStyle w:val="ListParagraph"/>
        <w:numPr>
          <w:ilvl w:val="0"/>
          <w:numId w:val="7"/>
        </w:numPr>
      </w:pPr>
      <w:r>
        <w:t>Table 1: Patient characteristics</w:t>
      </w:r>
    </w:p>
    <w:p w14:paraId="75A018C3" w14:textId="77777777" w:rsidR="009A4BFC" w:rsidRDefault="009A4BFC" w:rsidP="009A4BFC">
      <w:pPr>
        <w:pStyle w:val="ListParagraph"/>
        <w:numPr>
          <w:ilvl w:val="0"/>
          <w:numId w:val="7"/>
        </w:numPr>
      </w:pPr>
      <w:r>
        <w:t>Table 2: Summary of outcomes</w:t>
      </w:r>
    </w:p>
    <w:p w14:paraId="19E2EEA6" w14:textId="77777777" w:rsidR="009A4BFC" w:rsidRDefault="009A4BFC" w:rsidP="009A4BFC">
      <w:pPr>
        <w:pStyle w:val="ListParagraph"/>
        <w:numPr>
          <w:ilvl w:val="0"/>
          <w:numId w:val="7"/>
        </w:numPr>
      </w:pPr>
      <w:r>
        <w:t>Histogram showing frequencies of the gaps in prescription in months</w:t>
      </w:r>
    </w:p>
    <w:p w14:paraId="31EA08E2" w14:textId="77777777" w:rsidR="009A4BFC" w:rsidRDefault="009A4BFC" w:rsidP="009A4BFC">
      <w:pPr>
        <w:pStyle w:val="ListParagraph"/>
        <w:numPr>
          <w:ilvl w:val="0"/>
          <w:numId w:val="7"/>
        </w:numPr>
      </w:pPr>
      <w:r>
        <w:t>Venn Diagram of dementia types</w:t>
      </w:r>
    </w:p>
    <w:p w14:paraId="52BB43C2" w14:textId="6E08CD73" w:rsidR="003F654D" w:rsidRDefault="009A4BFC" w:rsidP="003F654D">
      <w:pPr>
        <w:pStyle w:val="ListParagraph"/>
        <w:numPr>
          <w:ilvl w:val="0"/>
          <w:numId w:val="7"/>
        </w:numPr>
      </w:pPr>
      <w:r>
        <w:t>Table of monthly deprescribing rate based on subgroups.</w:t>
      </w:r>
    </w:p>
    <w:p w14:paraId="22CBE58E" w14:textId="6D183EA3" w:rsidR="00F920D8" w:rsidRDefault="00F920D8" w:rsidP="009A4BFC"/>
    <w:p w14:paraId="5E803DD7" w14:textId="77777777" w:rsidR="006C07C2" w:rsidRDefault="006C07C2" w:rsidP="009A4BFC"/>
    <w:p w14:paraId="0FEB8F47" w14:textId="18576B5D" w:rsidR="006C07C2" w:rsidRDefault="00EC3D55" w:rsidP="009A4BFC">
      <w:r>
        <w:t>Must deal with other cardio conditions when thinking about confounding</w:t>
      </w:r>
    </w:p>
    <w:p w14:paraId="7A5530F5" w14:textId="77777777" w:rsidR="008B6BBA" w:rsidRDefault="003579A0" w:rsidP="009A4BFC">
      <w:r>
        <w:t xml:space="preserve">Separate analysis by </w:t>
      </w:r>
      <w:proofErr w:type="spellStart"/>
      <w:r>
        <w:t>wether</w:t>
      </w:r>
      <w:proofErr w:type="spellEnd"/>
      <w:r>
        <w:t xml:space="preserve"> or not there is hypertension or heart failure </w:t>
      </w:r>
      <w:proofErr w:type="spellStart"/>
      <w:r>
        <w:t>diagnosises</w:t>
      </w:r>
      <w:proofErr w:type="spellEnd"/>
    </w:p>
    <w:p w14:paraId="2069F984" w14:textId="77777777" w:rsidR="008B6BBA" w:rsidRDefault="008B6BBA" w:rsidP="009A4BFC"/>
    <w:p w14:paraId="19B79162" w14:textId="77777777" w:rsidR="003051C0" w:rsidRPr="003051C0" w:rsidRDefault="008B6BBA" w:rsidP="003051C0">
      <w:pPr>
        <w:pStyle w:val="EndNoteBibliography"/>
        <w:spacing w:after="0"/>
        <w:ind w:left="720" w:hanging="720"/>
      </w:pPr>
      <w:r>
        <w:lastRenderedPageBreak/>
        <w:fldChar w:fldCharType="begin"/>
      </w:r>
      <w:r>
        <w:instrText xml:space="preserve"> ADDIN EN.REFLIST </w:instrText>
      </w:r>
      <w:r>
        <w:fldChar w:fldCharType="separate"/>
      </w:r>
      <w:r w:rsidR="003051C0" w:rsidRPr="003051C0">
        <w:t>1.</w:t>
      </w:r>
      <w:r w:rsidR="003051C0" w:rsidRPr="003051C0">
        <w:tab/>
        <w:t xml:space="preserve">Maher, R.L., J. Hanlon, and E.R. Hajjar, </w:t>
      </w:r>
      <w:r w:rsidR="003051C0" w:rsidRPr="003051C0">
        <w:rPr>
          <w:i/>
        </w:rPr>
        <w:t>Clinical consequences of polypharmacy in elderly.</w:t>
      </w:r>
      <w:r w:rsidR="003051C0" w:rsidRPr="003051C0">
        <w:t xml:space="preserve"> Expert Opinion on Drug Safety. </w:t>
      </w:r>
      <w:r w:rsidR="003051C0" w:rsidRPr="003051C0">
        <w:rPr>
          <w:b/>
        </w:rPr>
        <w:t>13</w:t>
      </w:r>
      <w:r w:rsidR="003051C0" w:rsidRPr="003051C0">
        <w:t>(1): p. 57-65.</w:t>
      </w:r>
    </w:p>
    <w:p w14:paraId="286EF77F" w14:textId="77777777" w:rsidR="003051C0" w:rsidRPr="003051C0" w:rsidRDefault="003051C0" w:rsidP="003051C0">
      <w:pPr>
        <w:pStyle w:val="EndNoteBibliography"/>
        <w:spacing w:after="0"/>
        <w:ind w:left="720" w:hanging="720"/>
      </w:pPr>
      <w:r w:rsidRPr="003051C0">
        <w:t>2.</w:t>
      </w:r>
      <w:r w:rsidRPr="003051C0">
        <w:tab/>
        <w:t xml:space="preserve">Benetos, A., et al., </w:t>
      </w:r>
      <w:r w:rsidRPr="003051C0">
        <w:rPr>
          <w:i/>
        </w:rPr>
        <w:t>Reduction of Antihypertensive Treatment in Nursing Home Residents.</w:t>
      </w:r>
      <w:r w:rsidRPr="003051C0">
        <w:t xml:space="preserve"> New England Journal of Medicine. </w:t>
      </w:r>
      <w:r w:rsidRPr="003051C0">
        <w:rPr>
          <w:b/>
        </w:rPr>
        <w:t>0</w:t>
      </w:r>
      <w:r w:rsidRPr="003051C0">
        <w:t>(0).</w:t>
      </w:r>
    </w:p>
    <w:p w14:paraId="24567687" w14:textId="77777777" w:rsidR="003051C0" w:rsidRPr="003051C0" w:rsidRDefault="003051C0" w:rsidP="003051C0">
      <w:pPr>
        <w:pStyle w:val="EndNoteBibliography"/>
        <w:spacing w:after="0"/>
        <w:ind w:left="720" w:hanging="720"/>
      </w:pPr>
      <w:r w:rsidRPr="003051C0">
        <w:t>3.</w:t>
      </w:r>
      <w:r w:rsidRPr="003051C0">
        <w:tab/>
        <w:t xml:space="preserve">Hayes, K.N., et al., </w:t>
      </w:r>
      <w:r w:rsidRPr="003051C0">
        <w:rPr>
          <w:i/>
        </w:rPr>
        <w:t>Evaluation of real-world evidence to assess health outcomes related to deprescribing medications in older adults: an International Society for Pharmacoepidemiology-endorsed systematic review of methodology.</w:t>
      </w:r>
      <w:r w:rsidRPr="003051C0">
        <w:t xml:space="preserve"> Am J Epidemiol, 2024.</w:t>
      </w:r>
    </w:p>
    <w:p w14:paraId="41772FF6" w14:textId="1AC74697" w:rsidR="003051C0" w:rsidRPr="003051C0" w:rsidRDefault="003051C0" w:rsidP="003051C0">
      <w:pPr>
        <w:pStyle w:val="EndNoteBibliography"/>
        <w:spacing w:after="0"/>
        <w:ind w:left="720" w:hanging="720"/>
      </w:pPr>
      <w:r w:rsidRPr="003051C0">
        <w:t>4.</w:t>
      </w:r>
      <w:r w:rsidRPr="003051C0">
        <w:tab/>
        <w:t xml:space="preserve">England, N.H.S. </w:t>
      </w:r>
      <w:r w:rsidRPr="003051C0">
        <w:rPr>
          <w:i/>
        </w:rPr>
        <w:t>Primary Care Dementia Data, December 2024</w:t>
      </w:r>
      <w:r w:rsidRPr="003051C0">
        <w:t xml:space="preserve">. Available from: </w:t>
      </w:r>
      <w:hyperlink r:id="rId18" w:history="1">
        <w:r w:rsidRPr="003051C0">
          <w:rPr>
            <w:rStyle w:val="Hyperlink"/>
          </w:rPr>
          <w:t>https://digital.nhs.uk/data-and-information/publications/statistical/primary-care-dementia-data/december-2024</w:t>
        </w:r>
      </w:hyperlink>
      <w:r w:rsidRPr="003051C0">
        <w:t>.</w:t>
      </w:r>
    </w:p>
    <w:p w14:paraId="50700799" w14:textId="77777777" w:rsidR="003051C0" w:rsidRPr="003051C0" w:rsidRDefault="003051C0" w:rsidP="003051C0">
      <w:pPr>
        <w:pStyle w:val="EndNoteBibliography"/>
        <w:spacing w:after="0"/>
        <w:ind w:left="720" w:hanging="720"/>
      </w:pPr>
      <w:r w:rsidRPr="003051C0">
        <w:t>5.</w:t>
      </w:r>
      <w:r w:rsidRPr="003051C0">
        <w:tab/>
        <w:t xml:space="preserve">Wood, C., et al., </w:t>
      </w:r>
      <w:r w:rsidRPr="003051C0">
        <w:rPr>
          <w:i/>
        </w:rPr>
        <w:t>The impact of COVID-19 on medication reviews in English primary care. An OpenSAFELY-TPP analysis of 20 million adult electronic health records.</w:t>
      </w:r>
      <w:r w:rsidRPr="003051C0">
        <w:t xml:space="preserve"> British Journal of Clinical Pharmacology. </w:t>
      </w:r>
      <w:r w:rsidRPr="003051C0">
        <w:rPr>
          <w:b/>
        </w:rPr>
        <w:t>90</w:t>
      </w:r>
      <w:r w:rsidRPr="003051C0">
        <w:t>(7): p. 1600-1614.</w:t>
      </w:r>
    </w:p>
    <w:p w14:paraId="6560D150" w14:textId="77777777" w:rsidR="003051C0" w:rsidRPr="003051C0" w:rsidRDefault="003051C0" w:rsidP="003051C0">
      <w:pPr>
        <w:pStyle w:val="EndNoteBibliography"/>
        <w:spacing w:after="0"/>
        <w:ind w:left="720" w:hanging="720"/>
      </w:pPr>
      <w:r w:rsidRPr="003051C0">
        <w:t>6.</w:t>
      </w:r>
      <w:r w:rsidRPr="003051C0">
        <w:tab/>
        <w:t xml:space="preserve">Alsulami, N., C.M. Hughes, and H.E. Barry, </w:t>
      </w:r>
      <w:r w:rsidRPr="003051C0">
        <w:rPr>
          <w:i/>
        </w:rPr>
        <w:t>A qualitative interview study of care home managers’ experiences of medicines optimisation for residents with dementia during the COVID-19 pandemic.</w:t>
      </w:r>
      <w:r w:rsidRPr="003051C0">
        <w:t xml:space="preserve"> BMJ Open, 2025. </w:t>
      </w:r>
      <w:r w:rsidRPr="003051C0">
        <w:rPr>
          <w:b/>
        </w:rPr>
        <w:t>15</w:t>
      </w:r>
      <w:r w:rsidRPr="003051C0">
        <w:t>(1): p. e091645.</w:t>
      </w:r>
    </w:p>
    <w:p w14:paraId="05A6625E" w14:textId="77777777" w:rsidR="003051C0" w:rsidRPr="003051C0" w:rsidRDefault="003051C0" w:rsidP="003051C0">
      <w:pPr>
        <w:pStyle w:val="EndNoteBibliography"/>
        <w:spacing w:after="0"/>
        <w:ind w:left="720" w:hanging="720"/>
      </w:pPr>
      <w:r w:rsidRPr="003051C0">
        <w:t>7.</w:t>
      </w:r>
      <w:r w:rsidRPr="003051C0">
        <w:tab/>
      </w:r>
      <w:r w:rsidRPr="003051C0">
        <w:rPr>
          <w:i/>
        </w:rPr>
        <w:t>Medicines optimisation: the safe and effective use of medicines to enable the best possible outcomes.</w:t>
      </w:r>
      <w:r w:rsidRPr="003051C0">
        <w:t xml:space="preserve"> National Institute for Health and Care Excellence, 2015. </w:t>
      </w:r>
      <w:r w:rsidRPr="003051C0">
        <w:rPr>
          <w:b/>
        </w:rPr>
        <w:t>03</w:t>
      </w:r>
      <w:r w:rsidRPr="003051C0">
        <w:t>: p. 03.</w:t>
      </w:r>
    </w:p>
    <w:p w14:paraId="52C6B661" w14:textId="77777777" w:rsidR="003051C0" w:rsidRPr="003051C0" w:rsidRDefault="003051C0" w:rsidP="003051C0">
      <w:pPr>
        <w:pStyle w:val="EndNoteBibliography"/>
        <w:ind w:left="720" w:hanging="720"/>
      </w:pPr>
      <w:r w:rsidRPr="003051C0">
        <w:t>8.</w:t>
      </w:r>
      <w:r w:rsidRPr="003051C0">
        <w:tab/>
        <w:t xml:space="preserve">Nab, L., et al., </w:t>
      </w:r>
      <w:r w:rsidRPr="003051C0">
        <w:rPr>
          <w:i/>
        </w:rPr>
        <w:t>OpenSAFELY: A platform for analysing electronic health records designed for reproducible research.</w:t>
      </w:r>
      <w:r w:rsidRPr="003051C0">
        <w:t xml:space="preserve"> Pharmacoepidemiology &amp; Drug Safety. </w:t>
      </w:r>
      <w:r w:rsidRPr="003051C0">
        <w:rPr>
          <w:b/>
        </w:rPr>
        <w:t>33</w:t>
      </w:r>
      <w:r w:rsidRPr="003051C0">
        <w:t>(6): p. e5815.</w:t>
      </w:r>
    </w:p>
    <w:p w14:paraId="41D7DA13" w14:textId="5B186AD1" w:rsidR="003579A0" w:rsidRDefault="008B6BBA" w:rsidP="009A4BFC">
      <w:r>
        <w:fldChar w:fldCharType="end"/>
      </w:r>
    </w:p>
    <w:sectPr w:rsidR="003579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bert Porteous" w:date="2025-02-20T12:10:00Z" w:initials="RP">
    <w:p w14:paraId="13B8DE37" w14:textId="77777777" w:rsidR="00F920D8" w:rsidRDefault="00F920D8" w:rsidP="00F920D8">
      <w:pPr>
        <w:pStyle w:val="CommentText"/>
      </w:pPr>
      <w:r>
        <w:rPr>
          <w:rStyle w:val="CommentReference"/>
        </w:rPr>
        <w:annotationRef/>
      </w:r>
      <w:r>
        <w:t>Introduction of Structured Medication Review in 2020 could confuse things. Could look at subgroups based on medication review codes (SMR vs other medication review codes). Will mention in discussion.</w:t>
      </w:r>
    </w:p>
  </w:comment>
  <w:comment w:id="1" w:author="Rachel Denholm" w:date="2025-08-13T11:23:00Z" w:initials="RD">
    <w:p w14:paraId="3631A279" w14:textId="77777777" w:rsidR="00F920D8" w:rsidRDefault="00F920D8" w:rsidP="00F920D8">
      <w:pPr>
        <w:pStyle w:val="CommentText"/>
      </w:pPr>
      <w:r>
        <w:rPr>
          <w:rStyle w:val="CommentReference"/>
        </w:rPr>
        <w:annotationRef/>
      </w:r>
      <w:r>
        <w:t>I think we will need to justify this cut off - just need a reference to say x% of patients with dementia are diagnosed post-65 years, and people with early dementia diagnosis may be different</w:t>
      </w:r>
    </w:p>
  </w:comment>
  <w:comment w:id="2" w:author="Robert Porteous" w:date="2025-08-15T15:02:00Z" w:initials="RP">
    <w:p w14:paraId="2932C22B" w14:textId="77777777" w:rsidR="00F920D8" w:rsidRDefault="00F920D8" w:rsidP="00F920D8">
      <w:pPr>
        <w:pStyle w:val="CommentText"/>
      </w:pPr>
      <w:r>
        <w:rPr>
          <w:rStyle w:val="CommentReference"/>
        </w:rPr>
        <w:annotationRef/>
      </w:r>
      <w:r>
        <w:t>Will justify in my thesis - excluding early onset dementia, because it is uncommon and patients are likely to be very different.</w:t>
      </w:r>
    </w:p>
  </w:comment>
  <w:comment w:id="3" w:author="Rachel Denholm" w:date="2025-08-13T11:23:00Z" w:initials="RD">
    <w:p w14:paraId="1B4FA6AB" w14:textId="77777777" w:rsidR="00F920D8" w:rsidRDefault="00F920D8" w:rsidP="00F920D8">
      <w:pPr>
        <w:pStyle w:val="CommentText"/>
      </w:pPr>
      <w:r>
        <w:rPr>
          <w:rStyle w:val="CommentReference"/>
        </w:rPr>
        <w:annotationRef/>
      </w:r>
      <w:r>
        <w:t xml:space="preserve">For thesis need to justify this - because quality of onward linkage is likely to be poorer due to missing information on residence </w:t>
      </w:r>
    </w:p>
  </w:comment>
  <w:comment w:id="4" w:author="Robert Porteous" w:date="2025-08-15T15:02:00Z" w:initials="RP">
    <w:p w14:paraId="59B9A6B1" w14:textId="77777777" w:rsidR="00F920D8" w:rsidRDefault="00F920D8" w:rsidP="00F920D8">
      <w:pPr>
        <w:pStyle w:val="CommentText"/>
      </w:pPr>
      <w:r>
        <w:rPr>
          <w:rStyle w:val="CommentReference"/>
        </w:rPr>
        <w:annotationRef/>
      </w:r>
      <w:r>
        <w:t>Will justify in thesis</w:t>
      </w:r>
    </w:p>
  </w:comment>
  <w:comment w:id="5" w:author="Rachel Denholm" w:date="2025-08-13T12:13:00Z" w:initials="RD">
    <w:p w14:paraId="0D0C5063" w14:textId="77777777" w:rsidR="00F920D8" w:rsidRDefault="00F920D8" w:rsidP="00F920D8">
      <w:pPr>
        <w:pStyle w:val="CommentText"/>
      </w:pPr>
      <w:r>
        <w:rPr>
          <w:rStyle w:val="CommentReference"/>
        </w:rPr>
        <w:annotationRef/>
      </w:r>
      <w:r>
        <w:t>So this is a cohort study - patients enter at start of study or when diagnosed with dementia?  When do you stop following?  Death? Other reasons?</w:t>
      </w:r>
    </w:p>
    <w:p w14:paraId="2C74B10B" w14:textId="77777777" w:rsidR="00F920D8" w:rsidRDefault="00F920D8" w:rsidP="00F920D8">
      <w:pPr>
        <w:pStyle w:val="CommentText"/>
      </w:pPr>
    </w:p>
    <w:p w14:paraId="13B8CCFD" w14:textId="77777777" w:rsidR="00F920D8" w:rsidRDefault="00F920D8" w:rsidP="00F920D8">
      <w:pPr>
        <w:pStyle w:val="CommentText"/>
      </w:pPr>
      <w:r>
        <w:t>Some descriptives on how long people are followed up for - how many die during study period</w:t>
      </w:r>
    </w:p>
  </w:comment>
  <w:comment w:id="6" w:author="Rachel Denholm" w:date="2025-08-13T12:10:00Z" w:initials="RD">
    <w:p w14:paraId="564C65CD" w14:textId="77777777" w:rsidR="00F920D8" w:rsidRDefault="00F920D8" w:rsidP="00F920D8">
      <w:pPr>
        <w:pStyle w:val="CommentText"/>
      </w:pPr>
      <w:r>
        <w:rPr>
          <w:rStyle w:val="CommentReference"/>
        </w:rPr>
        <w:annotationRef/>
      </w:r>
      <w:r>
        <w:t>I think we would need to try and explore clinical indications for antihypertensives as well - obviously, hypertension, but should speak with James and Reecha about other possible reasons</w:t>
      </w:r>
    </w:p>
  </w:comment>
  <w:comment w:id="7" w:author="Rachel Denholm" w:date="2025-08-13T12:10:00Z" w:initials="RD">
    <w:p w14:paraId="4BEA4542" w14:textId="77777777" w:rsidR="00F920D8" w:rsidRDefault="00F920D8" w:rsidP="00F920D8">
      <w:pPr>
        <w:pStyle w:val="CommentText"/>
      </w:pPr>
      <w:r>
        <w:rPr>
          <w:rStyle w:val="CommentReference"/>
        </w:rPr>
        <w:annotationRef/>
      </w:r>
      <w:r>
        <w:t xml:space="preserve">Also when these were diagnosed in relation to medication </w:t>
      </w:r>
    </w:p>
  </w:comment>
  <w:comment w:id="8" w:author="Rachel Denholm" w:date="2025-08-13T12:11:00Z" w:initials="RD">
    <w:p w14:paraId="756FE25E" w14:textId="77777777" w:rsidR="00F920D8" w:rsidRDefault="00F920D8" w:rsidP="00F920D8">
      <w:pPr>
        <w:pStyle w:val="CommentText"/>
      </w:pPr>
      <w:r>
        <w:rPr>
          <w:rStyle w:val="CommentReference"/>
        </w:rPr>
        <w:annotationRef/>
      </w:r>
      <w:r>
        <w:t xml:space="preserve">Also missing number of antihypertensives perscriptions during study period. </w:t>
      </w:r>
    </w:p>
  </w:comment>
  <w:comment w:id="9" w:author="Robert Porteous" w:date="2025-07-31T13:23:00Z" w:initials="RP">
    <w:p w14:paraId="604C37D8" w14:textId="77777777" w:rsidR="00F920D8" w:rsidRDefault="00F920D8" w:rsidP="00F920D8">
      <w:pPr>
        <w:pStyle w:val="CommentText"/>
      </w:pPr>
      <w:r>
        <w:rPr>
          <w:rStyle w:val="CommentReference"/>
        </w:rPr>
        <w:annotationRef/>
      </w:r>
      <w:r>
        <w:t xml:space="preserve">Q: which statistics should I report to show if there is an association? </w:t>
      </w:r>
    </w:p>
    <w:p w14:paraId="67073182" w14:textId="77777777" w:rsidR="00F920D8" w:rsidRDefault="00F920D8" w:rsidP="00F920D8">
      <w:pPr>
        <w:pStyle w:val="CommentText"/>
      </w:pPr>
      <w:r>
        <w:tab/>
        <w:t xml:space="preserve">OR? Model Coefficient? “deprescribing rate”? </w:t>
      </w:r>
    </w:p>
  </w:comment>
  <w:comment w:id="10" w:author="Rachel Denholm" w:date="2025-08-13T12:18:00Z" w:initials="RD">
    <w:p w14:paraId="1A03327A" w14:textId="77777777" w:rsidR="00F920D8" w:rsidRDefault="00F920D8" w:rsidP="00F920D8">
      <w:pPr>
        <w:pStyle w:val="CommentText"/>
      </w:pPr>
      <w:r>
        <w:rPr>
          <w:rStyle w:val="CommentReference"/>
        </w:rPr>
        <w:annotationRef/>
      </w:r>
      <w:r>
        <w:t>I think this is dependent on the question we want to address</w:t>
      </w:r>
    </w:p>
    <w:p w14:paraId="07B43B87" w14:textId="77777777" w:rsidR="00F920D8" w:rsidRDefault="00F920D8" w:rsidP="00F920D8">
      <w:pPr>
        <w:pStyle w:val="CommentText"/>
      </w:pPr>
    </w:p>
    <w:p w14:paraId="285C6F47" w14:textId="77777777" w:rsidR="00F920D8" w:rsidRDefault="00F920D8" w:rsidP="00F920D8">
      <w:pPr>
        <w:pStyle w:val="CommentText"/>
        <w:numPr>
          <w:ilvl w:val="0"/>
          <w:numId w:val="6"/>
        </w:numPr>
      </w:pPr>
      <w:r>
        <w:t>Is there an association with medication review and stopping medicines within x time-frame of medication review? The logistic regression is fine</w:t>
      </w:r>
    </w:p>
    <w:p w14:paraId="7D25CA56" w14:textId="77777777" w:rsidR="00F920D8" w:rsidRDefault="00F920D8" w:rsidP="00F920D8">
      <w:pPr>
        <w:pStyle w:val="CommentText"/>
        <w:numPr>
          <w:ilvl w:val="0"/>
          <w:numId w:val="6"/>
        </w:numPr>
      </w:pPr>
      <w:r>
        <w:t xml:space="preserve">What is likelihood of someone who has a medication review stopping their antihypertensive medication within a year?  The survival analysis.  </w:t>
      </w:r>
    </w:p>
    <w:p w14:paraId="2DD03363" w14:textId="77777777" w:rsidR="00F920D8" w:rsidRDefault="00F920D8" w:rsidP="00F920D8">
      <w:pPr>
        <w:pStyle w:val="CommentText"/>
      </w:pPr>
    </w:p>
    <w:p w14:paraId="27503768" w14:textId="77777777" w:rsidR="00F920D8" w:rsidRDefault="00F920D8" w:rsidP="00F920D8">
      <w:pPr>
        <w:pStyle w:val="CommentText"/>
      </w:pPr>
      <w:r>
        <w:t>With one we will have to predefine time after medication review, with 2 we can explore that more.</w:t>
      </w:r>
    </w:p>
  </w:comment>
  <w:comment w:id="11" w:author="Rachel Denholm" w:date="2025-08-13T14:47:00Z" w:initials="RD">
    <w:p w14:paraId="4B6A4D79" w14:textId="77777777" w:rsidR="00F920D8" w:rsidRDefault="00F920D8" w:rsidP="00F920D8">
      <w:pPr>
        <w:pStyle w:val="CommentText"/>
      </w:pPr>
      <w:r>
        <w:rPr>
          <w:rStyle w:val="CommentReference"/>
        </w:rPr>
        <w:annotationRef/>
      </w:r>
      <w:r>
        <w:t xml:space="preserve">Suggest keep simple and not look at time varying confounding </w:t>
      </w:r>
    </w:p>
  </w:comment>
  <w:comment w:id="221" w:author="Rachel Denholm" w:date="2025-08-13T14:45:00Z" w:initials="RD">
    <w:p w14:paraId="3746C690" w14:textId="77777777" w:rsidR="00A92E28" w:rsidRDefault="00A92E28" w:rsidP="001D3A2E">
      <w:pPr>
        <w:pStyle w:val="CommentText"/>
      </w:pPr>
      <w:r>
        <w:rPr>
          <w:rStyle w:val="CommentReference"/>
        </w:rPr>
        <w:annotationRef/>
      </w:r>
      <w:r>
        <w:t>Are all these chronic conditions relevant to antihypertensive prescribing in dementia patients?  Chronic long term conditions will be available in multimorbidity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B8DE37" w15:done="0"/>
  <w15:commentEx w15:paraId="3631A279" w15:done="1"/>
  <w15:commentEx w15:paraId="2932C22B" w15:paraIdParent="3631A279" w15:done="1"/>
  <w15:commentEx w15:paraId="1B4FA6AB" w15:done="1"/>
  <w15:commentEx w15:paraId="59B9A6B1" w15:paraIdParent="1B4FA6AB" w15:done="1"/>
  <w15:commentEx w15:paraId="13B8CCFD" w15:done="1"/>
  <w15:commentEx w15:paraId="564C65CD" w15:done="0"/>
  <w15:commentEx w15:paraId="4BEA4542" w15:paraIdParent="564C65CD" w15:done="0"/>
  <w15:commentEx w15:paraId="756FE25E" w15:paraIdParent="564C65CD" w15:done="0"/>
  <w15:commentEx w15:paraId="67073182" w15:done="1"/>
  <w15:commentEx w15:paraId="27503768" w15:paraIdParent="67073182" w15:done="1"/>
  <w15:commentEx w15:paraId="4B6A4D79" w15:done="1"/>
  <w15:commentEx w15:paraId="3746C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6DC661" w16cex:dateUtc="2025-02-20T12:10:00Z"/>
  <w16cex:commentExtensible w16cex:durableId="1B3505E0" w16cex:dateUtc="2025-08-13T10:23:00Z"/>
  <w16cex:commentExtensible w16cex:durableId="60B49A69" w16cex:dateUtc="2025-08-15T14:02:00Z"/>
  <w16cex:commentExtensible w16cex:durableId="7384C587" w16cex:dateUtc="2025-08-13T10:23:00Z"/>
  <w16cex:commentExtensible w16cex:durableId="3D5547B6" w16cex:dateUtc="2025-08-15T14:02:00Z"/>
  <w16cex:commentExtensible w16cex:durableId="6CF1042E" w16cex:dateUtc="2025-08-13T11:13:00Z"/>
  <w16cex:commentExtensible w16cex:durableId="5D7798C5" w16cex:dateUtc="2025-08-13T11:10:00Z"/>
  <w16cex:commentExtensible w16cex:durableId="37176763" w16cex:dateUtc="2025-08-13T11:10:00Z"/>
  <w16cex:commentExtensible w16cex:durableId="190C190A" w16cex:dateUtc="2025-08-13T11:11:00Z"/>
  <w16cex:commentExtensible w16cex:durableId="5ADDE380" w16cex:dateUtc="2025-07-31T12:23:00Z"/>
  <w16cex:commentExtensible w16cex:durableId="7467B290" w16cex:dateUtc="2025-08-13T11:18:00Z"/>
  <w16cex:commentExtensible w16cex:durableId="0A926B3E" w16cex:dateUtc="2025-08-13T13:47:00Z"/>
  <w16cex:commentExtensible w16cex:durableId="63FF3E5E" w16cex:dateUtc="2025-08-13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B8DE37" w16cid:durableId="4C6DC661"/>
  <w16cid:commentId w16cid:paraId="3631A279" w16cid:durableId="1B3505E0"/>
  <w16cid:commentId w16cid:paraId="2932C22B" w16cid:durableId="60B49A69"/>
  <w16cid:commentId w16cid:paraId="1B4FA6AB" w16cid:durableId="7384C587"/>
  <w16cid:commentId w16cid:paraId="59B9A6B1" w16cid:durableId="3D5547B6"/>
  <w16cid:commentId w16cid:paraId="13B8CCFD" w16cid:durableId="6CF1042E"/>
  <w16cid:commentId w16cid:paraId="564C65CD" w16cid:durableId="5D7798C5"/>
  <w16cid:commentId w16cid:paraId="4BEA4542" w16cid:durableId="37176763"/>
  <w16cid:commentId w16cid:paraId="756FE25E" w16cid:durableId="190C190A"/>
  <w16cid:commentId w16cid:paraId="67073182" w16cid:durableId="5ADDE380"/>
  <w16cid:commentId w16cid:paraId="27503768" w16cid:durableId="7467B290"/>
  <w16cid:commentId w16cid:paraId="4B6A4D79" w16cid:durableId="0A926B3E"/>
  <w16cid:commentId w16cid:paraId="3746C690" w16cid:durableId="63FF3E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03660"/>
    <w:multiLevelType w:val="hybridMultilevel"/>
    <w:tmpl w:val="B63233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F3B08"/>
    <w:multiLevelType w:val="hybridMultilevel"/>
    <w:tmpl w:val="AAB0AD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5192"/>
    <w:multiLevelType w:val="hybridMultilevel"/>
    <w:tmpl w:val="2EBC3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A36254"/>
    <w:multiLevelType w:val="multilevel"/>
    <w:tmpl w:val="E66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23227"/>
    <w:multiLevelType w:val="hybridMultilevel"/>
    <w:tmpl w:val="AAB0AD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9D787B"/>
    <w:multiLevelType w:val="hybridMultilevel"/>
    <w:tmpl w:val="C4707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5A735E"/>
    <w:multiLevelType w:val="hybridMultilevel"/>
    <w:tmpl w:val="38EE5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36402"/>
    <w:multiLevelType w:val="hybridMultilevel"/>
    <w:tmpl w:val="EC88BB78"/>
    <w:lvl w:ilvl="0" w:tplc="694AAE42">
      <w:start w:val="1"/>
      <w:numFmt w:val="decimal"/>
      <w:lvlText w:val="%1."/>
      <w:lvlJc w:val="left"/>
      <w:pPr>
        <w:ind w:left="1020" w:hanging="360"/>
      </w:pPr>
    </w:lvl>
    <w:lvl w:ilvl="1" w:tplc="8E18C7B0">
      <w:start w:val="1"/>
      <w:numFmt w:val="decimal"/>
      <w:lvlText w:val="%2."/>
      <w:lvlJc w:val="left"/>
      <w:pPr>
        <w:ind w:left="1020" w:hanging="360"/>
      </w:pPr>
    </w:lvl>
    <w:lvl w:ilvl="2" w:tplc="6286397E">
      <w:start w:val="1"/>
      <w:numFmt w:val="decimal"/>
      <w:lvlText w:val="%3."/>
      <w:lvlJc w:val="left"/>
      <w:pPr>
        <w:ind w:left="1020" w:hanging="360"/>
      </w:pPr>
    </w:lvl>
    <w:lvl w:ilvl="3" w:tplc="1E4221D2">
      <w:start w:val="1"/>
      <w:numFmt w:val="decimal"/>
      <w:lvlText w:val="%4."/>
      <w:lvlJc w:val="left"/>
      <w:pPr>
        <w:ind w:left="1020" w:hanging="360"/>
      </w:pPr>
    </w:lvl>
    <w:lvl w:ilvl="4" w:tplc="F13C4E46">
      <w:start w:val="1"/>
      <w:numFmt w:val="decimal"/>
      <w:lvlText w:val="%5."/>
      <w:lvlJc w:val="left"/>
      <w:pPr>
        <w:ind w:left="1020" w:hanging="360"/>
      </w:pPr>
    </w:lvl>
    <w:lvl w:ilvl="5" w:tplc="3288D138">
      <w:start w:val="1"/>
      <w:numFmt w:val="decimal"/>
      <w:lvlText w:val="%6."/>
      <w:lvlJc w:val="left"/>
      <w:pPr>
        <w:ind w:left="1020" w:hanging="360"/>
      </w:pPr>
    </w:lvl>
    <w:lvl w:ilvl="6" w:tplc="E642FEA2">
      <w:start w:val="1"/>
      <w:numFmt w:val="decimal"/>
      <w:lvlText w:val="%7."/>
      <w:lvlJc w:val="left"/>
      <w:pPr>
        <w:ind w:left="1020" w:hanging="360"/>
      </w:pPr>
    </w:lvl>
    <w:lvl w:ilvl="7" w:tplc="482C2AF0">
      <w:start w:val="1"/>
      <w:numFmt w:val="decimal"/>
      <w:lvlText w:val="%8."/>
      <w:lvlJc w:val="left"/>
      <w:pPr>
        <w:ind w:left="1020" w:hanging="360"/>
      </w:pPr>
    </w:lvl>
    <w:lvl w:ilvl="8" w:tplc="82A0A918">
      <w:start w:val="1"/>
      <w:numFmt w:val="decimal"/>
      <w:lvlText w:val="%9."/>
      <w:lvlJc w:val="left"/>
      <w:pPr>
        <w:ind w:left="1020" w:hanging="360"/>
      </w:pPr>
    </w:lvl>
  </w:abstractNum>
  <w:abstractNum w:abstractNumId="8" w15:restartNumberingAfterBreak="0">
    <w:nsid w:val="77BF3A57"/>
    <w:multiLevelType w:val="hybridMultilevel"/>
    <w:tmpl w:val="D2B88FA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0804940">
    <w:abstractNumId w:val="1"/>
  </w:num>
  <w:num w:numId="2" w16cid:durableId="908077539">
    <w:abstractNumId w:val="0"/>
  </w:num>
  <w:num w:numId="3" w16cid:durableId="1850607279">
    <w:abstractNumId w:val="5"/>
  </w:num>
  <w:num w:numId="4" w16cid:durableId="12728116">
    <w:abstractNumId w:val="8"/>
  </w:num>
  <w:num w:numId="5" w16cid:durableId="519897577">
    <w:abstractNumId w:val="2"/>
  </w:num>
  <w:num w:numId="6" w16cid:durableId="1068721986">
    <w:abstractNumId w:val="7"/>
  </w:num>
  <w:num w:numId="7" w16cid:durableId="45185524">
    <w:abstractNumId w:val="6"/>
  </w:num>
  <w:num w:numId="8" w16cid:durableId="2000305594">
    <w:abstractNumId w:val="3"/>
  </w:num>
  <w:num w:numId="9" w16cid:durableId="8765470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ert Porteous">
    <w15:presenceInfo w15:providerId="AD" w15:userId="S::zh24495@bristol.ac.uk::64e73489-9dfd-4518-b616-013327a508d9"/>
  </w15:person>
  <w15:person w15:author="Rachel Denholm">
    <w15:presenceInfo w15:providerId="AD" w15:userId="S::rd16568@bristol.ac.uk::d3301647-192d-4d63-80ea-1692e7c6d7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2fv9f5pstzvhevx00ppaf0rtd5d0aatrfx&quot;&gt;My EndNote Library&lt;record-ids&gt;&lt;item&gt;26&lt;/item&gt;&lt;item&gt;45&lt;/item&gt;&lt;item&gt;46&lt;/item&gt;&lt;item&gt;59&lt;/item&gt;&lt;item&gt;74&lt;/item&gt;&lt;item&gt;75&lt;/item&gt;&lt;item&gt;89&lt;/item&gt;&lt;item&gt;90&lt;/item&gt;&lt;/record-ids&gt;&lt;/item&gt;&lt;/Libraries&gt;"/>
  </w:docVars>
  <w:rsids>
    <w:rsidRoot w:val="00F920D8"/>
    <w:rsid w:val="00001390"/>
    <w:rsid w:val="00002E2E"/>
    <w:rsid w:val="00007FF8"/>
    <w:rsid w:val="00034F22"/>
    <w:rsid w:val="000415E5"/>
    <w:rsid w:val="00046695"/>
    <w:rsid w:val="000760CD"/>
    <w:rsid w:val="00077B41"/>
    <w:rsid w:val="00081EF5"/>
    <w:rsid w:val="0008291E"/>
    <w:rsid w:val="000C6627"/>
    <w:rsid w:val="000F1175"/>
    <w:rsid w:val="000F27D6"/>
    <w:rsid w:val="001019FB"/>
    <w:rsid w:val="001020AC"/>
    <w:rsid w:val="0017455D"/>
    <w:rsid w:val="001B2EF2"/>
    <w:rsid w:val="001C0FFA"/>
    <w:rsid w:val="002267D9"/>
    <w:rsid w:val="00233DC0"/>
    <w:rsid w:val="00242FE4"/>
    <w:rsid w:val="002520A8"/>
    <w:rsid w:val="00282623"/>
    <w:rsid w:val="0028298C"/>
    <w:rsid w:val="002A1D3B"/>
    <w:rsid w:val="002B2713"/>
    <w:rsid w:val="002C0CC3"/>
    <w:rsid w:val="002C7123"/>
    <w:rsid w:val="002D299A"/>
    <w:rsid w:val="002D715F"/>
    <w:rsid w:val="00304093"/>
    <w:rsid w:val="003051C0"/>
    <w:rsid w:val="00305938"/>
    <w:rsid w:val="00327A7B"/>
    <w:rsid w:val="00330CE7"/>
    <w:rsid w:val="00350ABC"/>
    <w:rsid w:val="00355D18"/>
    <w:rsid w:val="003579A0"/>
    <w:rsid w:val="0036501C"/>
    <w:rsid w:val="003742DA"/>
    <w:rsid w:val="003968D3"/>
    <w:rsid w:val="003B3B41"/>
    <w:rsid w:val="003F654D"/>
    <w:rsid w:val="00492A7C"/>
    <w:rsid w:val="004D56B7"/>
    <w:rsid w:val="00515661"/>
    <w:rsid w:val="00523A5F"/>
    <w:rsid w:val="00536550"/>
    <w:rsid w:val="00573DC9"/>
    <w:rsid w:val="005D3599"/>
    <w:rsid w:val="0060214D"/>
    <w:rsid w:val="00622E6F"/>
    <w:rsid w:val="00626270"/>
    <w:rsid w:val="006355C2"/>
    <w:rsid w:val="00694A3A"/>
    <w:rsid w:val="006A4393"/>
    <w:rsid w:val="006C07C2"/>
    <w:rsid w:val="006C6C97"/>
    <w:rsid w:val="006D0E1C"/>
    <w:rsid w:val="00717007"/>
    <w:rsid w:val="0072528F"/>
    <w:rsid w:val="00762437"/>
    <w:rsid w:val="00764977"/>
    <w:rsid w:val="00766770"/>
    <w:rsid w:val="00776A21"/>
    <w:rsid w:val="007A04C9"/>
    <w:rsid w:val="007A4A00"/>
    <w:rsid w:val="007B3479"/>
    <w:rsid w:val="007C1C06"/>
    <w:rsid w:val="007E2B5E"/>
    <w:rsid w:val="00827148"/>
    <w:rsid w:val="00842DEE"/>
    <w:rsid w:val="008A1501"/>
    <w:rsid w:val="008B427E"/>
    <w:rsid w:val="008B6BBA"/>
    <w:rsid w:val="008C311C"/>
    <w:rsid w:val="008E3980"/>
    <w:rsid w:val="008F4135"/>
    <w:rsid w:val="008F7334"/>
    <w:rsid w:val="009073E5"/>
    <w:rsid w:val="009369DF"/>
    <w:rsid w:val="009601EF"/>
    <w:rsid w:val="009678CD"/>
    <w:rsid w:val="00975EE5"/>
    <w:rsid w:val="009A4BFC"/>
    <w:rsid w:val="009A670C"/>
    <w:rsid w:val="009B04CF"/>
    <w:rsid w:val="009B23F4"/>
    <w:rsid w:val="009D0BD2"/>
    <w:rsid w:val="00A41A1D"/>
    <w:rsid w:val="00A63CA5"/>
    <w:rsid w:val="00A92E28"/>
    <w:rsid w:val="00A9569C"/>
    <w:rsid w:val="00AD7705"/>
    <w:rsid w:val="00B0400A"/>
    <w:rsid w:val="00B6714B"/>
    <w:rsid w:val="00BC433D"/>
    <w:rsid w:val="00BD32F3"/>
    <w:rsid w:val="00BE28B2"/>
    <w:rsid w:val="00C53816"/>
    <w:rsid w:val="00C87EAD"/>
    <w:rsid w:val="00D17C29"/>
    <w:rsid w:val="00D20524"/>
    <w:rsid w:val="00D22E1D"/>
    <w:rsid w:val="00D6718C"/>
    <w:rsid w:val="00D80596"/>
    <w:rsid w:val="00D866DC"/>
    <w:rsid w:val="00D90E75"/>
    <w:rsid w:val="00DF0093"/>
    <w:rsid w:val="00E52105"/>
    <w:rsid w:val="00E55354"/>
    <w:rsid w:val="00E71C9D"/>
    <w:rsid w:val="00E80B47"/>
    <w:rsid w:val="00E8396A"/>
    <w:rsid w:val="00EC3D55"/>
    <w:rsid w:val="00F1172E"/>
    <w:rsid w:val="00F342FA"/>
    <w:rsid w:val="00F46D51"/>
    <w:rsid w:val="00F56576"/>
    <w:rsid w:val="00F843F1"/>
    <w:rsid w:val="00F87321"/>
    <w:rsid w:val="00F920D8"/>
    <w:rsid w:val="00F97685"/>
    <w:rsid w:val="00FC756B"/>
    <w:rsid w:val="00FF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1912"/>
  <w15:chartTrackingRefBased/>
  <w15:docId w15:val="{F4A4DE56-8885-4338-8200-15FE8A84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0D8"/>
  </w:style>
  <w:style w:type="paragraph" w:styleId="Heading1">
    <w:name w:val="heading 1"/>
    <w:basedOn w:val="Normal"/>
    <w:next w:val="Normal"/>
    <w:link w:val="Heading1Char"/>
    <w:uiPriority w:val="9"/>
    <w:qFormat/>
    <w:rsid w:val="00F92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0D8"/>
    <w:rPr>
      <w:rFonts w:eastAsiaTheme="majorEastAsia" w:cstheme="majorBidi"/>
      <w:color w:val="272727" w:themeColor="text1" w:themeTint="D8"/>
    </w:rPr>
  </w:style>
  <w:style w:type="paragraph" w:styleId="Title">
    <w:name w:val="Title"/>
    <w:basedOn w:val="Normal"/>
    <w:next w:val="Normal"/>
    <w:link w:val="TitleChar"/>
    <w:uiPriority w:val="10"/>
    <w:qFormat/>
    <w:rsid w:val="00F92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0D8"/>
    <w:pPr>
      <w:spacing w:before="160"/>
      <w:jc w:val="center"/>
    </w:pPr>
    <w:rPr>
      <w:i/>
      <w:iCs/>
      <w:color w:val="404040" w:themeColor="text1" w:themeTint="BF"/>
    </w:rPr>
  </w:style>
  <w:style w:type="character" w:customStyle="1" w:styleId="QuoteChar">
    <w:name w:val="Quote Char"/>
    <w:basedOn w:val="DefaultParagraphFont"/>
    <w:link w:val="Quote"/>
    <w:uiPriority w:val="29"/>
    <w:rsid w:val="00F920D8"/>
    <w:rPr>
      <w:i/>
      <w:iCs/>
      <w:color w:val="404040" w:themeColor="text1" w:themeTint="BF"/>
    </w:rPr>
  </w:style>
  <w:style w:type="paragraph" w:styleId="ListParagraph">
    <w:name w:val="List Paragraph"/>
    <w:basedOn w:val="Normal"/>
    <w:uiPriority w:val="34"/>
    <w:qFormat/>
    <w:rsid w:val="00F920D8"/>
    <w:pPr>
      <w:ind w:left="720"/>
      <w:contextualSpacing/>
    </w:pPr>
  </w:style>
  <w:style w:type="character" w:styleId="IntenseEmphasis">
    <w:name w:val="Intense Emphasis"/>
    <w:basedOn w:val="DefaultParagraphFont"/>
    <w:uiPriority w:val="21"/>
    <w:qFormat/>
    <w:rsid w:val="00F920D8"/>
    <w:rPr>
      <w:i/>
      <w:iCs/>
      <w:color w:val="0F4761" w:themeColor="accent1" w:themeShade="BF"/>
    </w:rPr>
  </w:style>
  <w:style w:type="paragraph" w:styleId="IntenseQuote">
    <w:name w:val="Intense Quote"/>
    <w:basedOn w:val="Normal"/>
    <w:next w:val="Normal"/>
    <w:link w:val="IntenseQuoteChar"/>
    <w:uiPriority w:val="30"/>
    <w:qFormat/>
    <w:rsid w:val="00F92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0D8"/>
    <w:rPr>
      <w:i/>
      <w:iCs/>
      <w:color w:val="0F4761" w:themeColor="accent1" w:themeShade="BF"/>
    </w:rPr>
  </w:style>
  <w:style w:type="character" w:styleId="IntenseReference">
    <w:name w:val="Intense Reference"/>
    <w:basedOn w:val="DefaultParagraphFont"/>
    <w:uiPriority w:val="32"/>
    <w:qFormat/>
    <w:rsid w:val="00F920D8"/>
    <w:rPr>
      <w:b/>
      <w:bCs/>
      <w:smallCaps/>
      <w:color w:val="0F4761" w:themeColor="accent1" w:themeShade="BF"/>
      <w:spacing w:val="5"/>
    </w:rPr>
  </w:style>
  <w:style w:type="character" w:styleId="Strong">
    <w:name w:val="Strong"/>
    <w:basedOn w:val="DefaultParagraphFont"/>
    <w:uiPriority w:val="22"/>
    <w:qFormat/>
    <w:rsid w:val="00F920D8"/>
    <w:rPr>
      <w:b/>
      <w:bCs/>
    </w:rPr>
  </w:style>
  <w:style w:type="paragraph" w:customStyle="1" w:styleId="HeadingCustom">
    <w:name w:val="Heading Custom"/>
    <w:basedOn w:val="Heading1"/>
    <w:qFormat/>
    <w:rsid w:val="00F920D8"/>
    <w:rPr>
      <w:color w:val="auto"/>
    </w:rPr>
  </w:style>
  <w:style w:type="character" w:styleId="CommentReference">
    <w:name w:val="annotation reference"/>
    <w:basedOn w:val="DefaultParagraphFont"/>
    <w:uiPriority w:val="99"/>
    <w:semiHidden/>
    <w:unhideWhenUsed/>
    <w:rsid w:val="00F920D8"/>
    <w:rPr>
      <w:sz w:val="16"/>
      <w:szCs w:val="16"/>
    </w:rPr>
  </w:style>
  <w:style w:type="paragraph" w:styleId="CommentText">
    <w:name w:val="annotation text"/>
    <w:basedOn w:val="Normal"/>
    <w:link w:val="CommentTextChar"/>
    <w:uiPriority w:val="99"/>
    <w:unhideWhenUsed/>
    <w:rsid w:val="00F920D8"/>
    <w:pPr>
      <w:spacing w:line="240" w:lineRule="auto"/>
    </w:pPr>
    <w:rPr>
      <w:sz w:val="20"/>
      <w:szCs w:val="20"/>
    </w:rPr>
  </w:style>
  <w:style w:type="character" w:customStyle="1" w:styleId="CommentTextChar">
    <w:name w:val="Comment Text Char"/>
    <w:basedOn w:val="DefaultParagraphFont"/>
    <w:link w:val="CommentText"/>
    <w:uiPriority w:val="99"/>
    <w:rsid w:val="00F920D8"/>
    <w:rPr>
      <w:sz w:val="20"/>
      <w:szCs w:val="20"/>
    </w:rPr>
  </w:style>
  <w:style w:type="character" w:styleId="Hyperlink">
    <w:name w:val="Hyperlink"/>
    <w:basedOn w:val="DefaultParagraphFont"/>
    <w:uiPriority w:val="99"/>
    <w:unhideWhenUsed/>
    <w:rsid w:val="0036501C"/>
    <w:rPr>
      <w:color w:val="467886" w:themeColor="hyperlink"/>
      <w:u w:val="single"/>
    </w:rPr>
  </w:style>
  <w:style w:type="character" w:styleId="UnresolvedMention">
    <w:name w:val="Unresolved Mention"/>
    <w:basedOn w:val="DefaultParagraphFont"/>
    <w:uiPriority w:val="99"/>
    <w:semiHidden/>
    <w:unhideWhenUsed/>
    <w:rsid w:val="0036501C"/>
    <w:rPr>
      <w:color w:val="605E5C"/>
      <w:shd w:val="clear" w:color="auto" w:fill="E1DFDD"/>
    </w:rPr>
  </w:style>
  <w:style w:type="table" w:styleId="TableGrid">
    <w:name w:val="Table Grid"/>
    <w:basedOn w:val="TableNormal"/>
    <w:uiPriority w:val="39"/>
    <w:rsid w:val="0069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3479"/>
    <w:rPr>
      <w:rFonts w:ascii="Times New Roman" w:hAnsi="Times New Roman" w:cs="Times New Roman"/>
    </w:rPr>
  </w:style>
  <w:style w:type="character" w:styleId="FollowedHyperlink">
    <w:name w:val="FollowedHyperlink"/>
    <w:basedOn w:val="DefaultParagraphFont"/>
    <w:uiPriority w:val="99"/>
    <w:semiHidden/>
    <w:unhideWhenUsed/>
    <w:rsid w:val="00764977"/>
    <w:rPr>
      <w:color w:val="96607D" w:themeColor="followedHyperlink"/>
      <w:u w:val="single"/>
    </w:rPr>
  </w:style>
  <w:style w:type="paragraph" w:customStyle="1" w:styleId="EndNoteBibliographyTitle">
    <w:name w:val="EndNote Bibliography Title"/>
    <w:basedOn w:val="Normal"/>
    <w:link w:val="EndNoteBibliographyTitleChar"/>
    <w:rsid w:val="008B6BBA"/>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8B6BBA"/>
    <w:rPr>
      <w:rFonts w:ascii="Aptos" w:hAnsi="Aptos"/>
      <w:noProof/>
      <w:lang w:val="en-US"/>
    </w:rPr>
  </w:style>
  <w:style w:type="paragraph" w:customStyle="1" w:styleId="EndNoteBibliography">
    <w:name w:val="EndNote Bibliography"/>
    <w:basedOn w:val="Normal"/>
    <w:link w:val="EndNoteBibliographyChar"/>
    <w:rsid w:val="008B6BBA"/>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8B6BBA"/>
    <w:rPr>
      <w:rFonts w:ascii="Aptos" w:hAnsi="Aptos"/>
      <w:noProof/>
      <w:lang w:val="en-US"/>
    </w:rPr>
  </w:style>
  <w:style w:type="paragraph" w:styleId="Revision">
    <w:name w:val="Revision"/>
    <w:hidden/>
    <w:uiPriority w:val="99"/>
    <w:semiHidden/>
    <w:rsid w:val="007A4A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54569">
      <w:bodyDiv w:val="1"/>
      <w:marLeft w:val="0"/>
      <w:marRight w:val="0"/>
      <w:marTop w:val="0"/>
      <w:marBottom w:val="0"/>
      <w:divBdr>
        <w:top w:val="none" w:sz="0" w:space="0" w:color="auto"/>
        <w:left w:val="none" w:sz="0" w:space="0" w:color="auto"/>
        <w:bottom w:val="none" w:sz="0" w:space="0" w:color="auto"/>
        <w:right w:val="none" w:sz="0" w:space="0" w:color="auto"/>
      </w:divBdr>
    </w:div>
    <w:div w:id="408580752">
      <w:bodyDiv w:val="1"/>
      <w:marLeft w:val="0"/>
      <w:marRight w:val="0"/>
      <w:marTop w:val="0"/>
      <w:marBottom w:val="0"/>
      <w:divBdr>
        <w:top w:val="none" w:sz="0" w:space="0" w:color="auto"/>
        <w:left w:val="none" w:sz="0" w:space="0" w:color="auto"/>
        <w:bottom w:val="none" w:sz="0" w:space="0" w:color="auto"/>
        <w:right w:val="none" w:sz="0" w:space="0" w:color="auto"/>
      </w:divBdr>
      <w:divsChild>
        <w:div w:id="175374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974090">
      <w:bodyDiv w:val="1"/>
      <w:marLeft w:val="0"/>
      <w:marRight w:val="0"/>
      <w:marTop w:val="0"/>
      <w:marBottom w:val="0"/>
      <w:divBdr>
        <w:top w:val="none" w:sz="0" w:space="0" w:color="auto"/>
        <w:left w:val="none" w:sz="0" w:space="0" w:color="auto"/>
        <w:bottom w:val="none" w:sz="0" w:space="0" w:color="auto"/>
        <w:right w:val="none" w:sz="0" w:space="0" w:color="auto"/>
      </w:divBdr>
    </w:div>
    <w:div w:id="1547642868">
      <w:bodyDiv w:val="1"/>
      <w:marLeft w:val="0"/>
      <w:marRight w:val="0"/>
      <w:marTop w:val="0"/>
      <w:marBottom w:val="0"/>
      <w:divBdr>
        <w:top w:val="none" w:sz="0" w:space="0" w:color="auto"/>
        <w:left w:val="none" w:sz="0" w:space="0" w:color="auto"/>
        <w:bottom w:val="none" w:sz="0" w:space="0" w:color="auto"/>
        <w:right w:val="none" w:sz="0" w:space="0" w:color="auto"/>
      </w:divBdr>
      <w:divsChild>
        <w:div w:id="11596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opencodelists.org/codelist/opensafely/beta-blocker-medications/2020-05-19/" TargetMode="External"/><Relationship Id="rId18" Type="http://schemas.openxmlformats.org/officeDocument/2006/relationships/hyperlink" Target="https://digital.nhs.uk/data-and-information/publications/statistical/primary-care-dementia-data/december-2024"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opencodelists.org/codelist/opensafely/angiotensin-ii-receptor-blockers-arbs/2020-05-19/" TargetMode="External"/><Relationship Id="rId17" Type="http://schemas.openxmlformats.org/officeDocument/2006/relationships/hyperlink" Target="https://openprescribing.net/bnf/020502/" TargetMode="External"/><Relationship Id="rId2" Type="http://schemas.openxmlformats.org/officeDocument/2006/relationships/styles" Target="styles.xml"/><Relationship Id="rId16" Type="http://schemas.openxmlformats.org/officeDocument/2006/relationships/hyperlink" Target="https://openprescribing.net/bnf/020204/"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opencodelists.org/codelist/opensafely/alpha-adrenoceptor-blocking-drugs/2020-05-19/" TargetMode="External"/><Relationship Id="rId5" Type="http://schemas.openxmlformats.org/officeDocument/2006/relationships/comments" Target="comments.xml"/><Relationship Id="rId15" Type="http://schemas.openxmlformats.org/officeDocument/2006/relationships/hyperlink" Target="https://www.opencodelists.org/codelist/opensafely/thiazide-type-diuretic-medication/2020-05-19/" TargetMode="External"/><Relationship Id="rId10" Type="http://schemas.openxmlformats.org/officeDocument/2006/relationships/hyperlink" Target="https://www.opencodelists.org/codelist/opensafely/ace-inhibitor-medications/2020-05-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codelists.org/codelist/nhsd-primary-care-domain-refsets/demmedrvw_cod/20250627/" TargetMode="External"/><Relationship Id="rId14" Type="http://schemas.openxmlformats.org/officeDocument/2006/relationships/hyperlink" Target="https://www.opencodelists.org/codelist/opensafely/calcium-channel-blockers/2020-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13502</TotalTime>
  <Pages>9</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Porteous</dc:creator>
  <cp:keywords/>
  <dc:description/>
  <cp:lastModifiedBy>Robert Porteous</cp:lastModifiedBy>
  <cp:revision>103</cp:revision>
  <dcterms:created xsi:type="dcterms:W3CDTF">2025-08-28T11:19:00Z</dcterms:created>
  <dcterms:modified xsi:type="dcterms:W3CDTF">2025-09-22T13:42:00Z</dcterms:modified>
</cp:coreProperties>
</file>